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DA90804" w14:textId="77777777" w:rsidR="00D72AC8" w:rsidRPr="00262681" w:rsidRDefault="00D72AC8" w:rsidP="00D72AC8">
      <w:pPr>
        <w:pStyle w:val="normal0"/>
        <w:spacing w:after="120" w:line="360" w:lineRule="auto"/>
        <w:rPr>
          <w:b/>
          <w:highlight w:val="white"/>
        </w:rPr>
      </w:pPr>
      <w:r w:rsidRPr="00262681">
        <w:rPr>
          <w:b/>
          <w:highlight w:val="white"/>
        </w:rPr>
        <w:t>A Bayesian framework for generalized linear mixed modeling identifies new</w:t>
      </w:r>
      <w:r w:rsidR="007B09FD">
        <w:rPr>
          <w:b/>
          <w:highlight w:val="white"/>
        </w:rPr>
        <w:t xml:space="preserve"> candidate</w:t>
      </w:r>
      <w:r w:rsidRPr="00262681">
        <w:rPr>
          <w:b/>
          <w:highlight w:val="white"/>
        </w:rPr>
        <w:t xml:space="preserve"> loci for late-onset Alzheimer’s disease</w:t>
      </w:r>
    </w:p>
    <w:p w14:paraId="18A55500" w14:textId="77777777" w:rsidR="00D72AC8" w:rsidRPr="00262681" w:rsidRDefault="00D72AC8" w:rsidP="00D72AC8">
      <w:pPr>
        <w:pStyle w:val="normal0"/>
        <w:spacing w:after="120" w:line="360" w:lineRule="auto"/>
      </w:pPr>
      <w:r w:rsidRPr="00262681">
        <w:rPr>
          <w:highlight w:val="white"/>
        </w:rPr>
        <w:t>Xulong Wang</w:t>
      </w:r>
      <w:r w:rsidRPr="00262681">
        <w:rPr>
          <w:highlight w:val="white"/>
          <w:vertAlign w:val="superscript"/>
        </w:rPr>
        <w:t>1</w:t>
      </w:r>
      <w:r w:rsidRPr="00262681">
        <w:rPr>
          <w:highlight w:val="white"/>
        </w:rPr>
        <w:t>, Vivek M. Philip</w:t>
      </w:r>
      <w:r w:rsidRPr="00262681">
        <w:rPr>
          <w:highlight w:val="white"/>
          <w:vertAlign w:val="superscript"/>
        </w:rPr>
        <w:t>1</w:t>
      </w:r>
      <w:r w:rsidRPr="00262681">
        <w:rPr>
          <w:highlight w:val="white"/>
        </w:rPr>
        <w:t xml:space="preserve">, </w:t>
      </w:r>
      <w:proofErr w:type="spellStart"/>
      <w:r w:rsidRPr="00262681">
        <w:rPr>
          <w:highlight w:val="white"/>
        </w:rPr>
        <w:t>Guruprasad</w:t>
      </w:r>
      <w:proofErr w:type="spellEnd"/>
      <w:r w:rsidRPr="00262681">
        <w:rPr>
          <w:highlight w:val="white"/>
        </w:rPr>
        <w:t xml:space="preserve"> Ananda</w:t>
      </w:r>
      <w:r w:rsidRPr="00262681">
        <w:rPr>
          <w:vertAlign w:val="superscript"/>
        </w:rPr>
        <w:t>2</w:t>
      </w:r>
      <w:r w:rsidRPr="00262681">
        <w:rPr>
          <w:highlight w:val="white"/>
        </w:rPr>
        <w:t>, Ankit Malhotra</w:t>
      </w:r>
      <w:r w:rsidRPr="00262681">
        <w:rPr>
          <w:vertAlign w:val="superscript"/>
        </w:rPr>
        <w:t>2</w:t>
      </w:r>
      <w:r w:rsidRPr="00262681">
        <w:rPr>
          <w:highlight w:val="white"/>
        </w:rPr>
        <w:t>, Paul J. Michalski</w:t>
      </w:r>
      <w:r w:rsidRPr="00262681">
        <w:rPr>
          <w:vertAlign w:val="superscript"/>
        </w:rPr>
        <w:t>2</w:t>
      </w:r>
      <w:r w:rsidRPr="00262681">
        <w:rPr>
          <w:highlight w:val="white"/>
        </w:rPr>
        <w:t>, Krishna R. Murthy Karuturi</w:t>
      </w:r>
      <w:r w:rsidRPr="00262681">
        <w:rPr>
          <w:vertAlign w:val="superscript"/>
        </w:rPr>
        <w:t>2</w:t>
      </w:r>
      <w:r w:rsidRPr="00262681">
        <w:rPr>
          <w:highlight w:val="white"/>
        </w:rPr>
        <w:t xml:space="preserve">, </w:t>
      </w:r>
      <w:r>
        <w:rPr>
          <w:highlight w:val="white"/>
        </w:rPr>
        <w:t>Casey Acklin</w:t>
      </w:r>
      <w:r w:rsidRPr="00262681">
        <w:rPr>
          <w:highlight w:val="white"/>
          <w:vertAlign w:val="superscript"/>
        </w:rPr>
        <w:t>1</w:t>
      </w:r>
      <w:r>
        <w:rPr>
          <w:highlight w:val="white"/>
        </w:rPr>
        <w:t xml:space="preserve">, </w:t>
      </w:r>
      <w:r w:rsidRPr="00262681">
        <w:rPr>
          <w:highlight w:val="white"/>
        </w:rPr>
        <w:t>Michael Sasner</w:t>
      </w:r>
      <w:r w:rsidRPr="00262681">
        <w:rPr>
          <w:highlight w:val="white"/>
          <w:vertAlign w:val="superscript"/>
        </w:rPr>
        <w:t>1</w:t>
      </w:r>
      <w:r w:rsidRPr="00262681">
        <w:rPr>
          <w:highlight w:val="white"/>
        </w:rPr>
        <w:t>, Gareth R. Howell</w:t>
      </w:r>
      <w:r w:rsidRPr="00262681">
        <w:rPr>
          <w:highlight w:val="white"/>
          <w:vertAlign w:val="superscript"/>
        </w:rPr>
        <w:t>1</w:t>
      </w:r>
      <w:r w:rsidRPr="00262681">
        <w:rPr>
          <w:highlight w:val="white"/>
        </w:rPr>
        <w:t>, Gregory W. Carter</w:t>
      </w:r>
      <w:r w:rsidRPr="00262681">
        <w:rPr>
          <w:highlight w:val="white"/>
          <w:vertAlign w:val="superscript"/>
        </w:rPr>
        <w:t>1</w:t>
      </w:r>
    </w:p>
    <w:p w14:paraId="19BAA8C9" w14:textId="77777777" w:rsidR="00D72AC8" w:rsidRPr="00262681" w:rsidRDefault="00D72AC8" w:rsidP="00D72AC8">
      <w:pPr>
        <w:pStyle w:val="normal0"/>
        <w:spacing w:after="120" w:line="360" w:lineRule="auto"/>
      </w:pPr>
      <w:r w:rsidRPr="00262681">
        <w:rPr>
          <w:highlight w:val="white"/>
          <w:vertAlign w:val="superscript"/>
        </w:rPr>
        <w:t>1</w:t>
      </w:r>
      <w:r w:rsidRPr="00262681">
        <w:rPr>
          <w:highlight w:val="white"/>
        </w:rPr>
        <w:t>The Jackson Laboratory</w:t>
      </w:r>
      <w:r>
        <w:t xml:space="preserve"> Mammalian Genetics</w:t>
      </w:r>
      <w:r w:rsidRPr="00262681">
        <w:t>, Bar Harbor, ME</w:t>
      </w:r>
    </w:p>
    <w:p w14:paraId="28E9DAF2" w14:textId="77777777" w:rsidR="00D72AC8" w:rsidRPr="00262681" w:rsidRDefault="00D72AC8" w:rsidP="00D72AC8">
      <w:pPr>
        <w:pStyle w:val="normal0"/>
        <w:spacing w:after="120" w:line="360" w:lineRule="auto"/>
      </w:pPr>
      <w:r w:rsidRPr="00262681">
        <w:rPr>
          <w:vertAlign w:val="superscript"/>
        </w:rPr>
        <w:t>2</w:t>
      </w:r>
      <w:r w:rsidRPr="00262681">
        <w:t>The Jackson Laboratory for Genomic Medicine, Farmington, CT</w:t>
      </w:r>
    </w:p>
    <w:p w14:paraId="2E814B09" w14:textId="77777777" w:rsidR="00560CD0" w:rsidRPr="00262681" w:rsidRDefault="00204E2F" w:rsidP="001C3A62">
      <w:pPr>
        <w:pStyle w:val="normal0"/>
        <w:spacing w:after="120" w:line="360" w:lineRule="auto"/>
      </w:pPr>
      <w:r w:rsidRPr="00262681">
        <w:rPr>
          <w:highlight w:val="white"/>
        </w:rPr>
        <w:t xml:space="preserve"> </w:t>
      </w:r>
    </w:p>
    <w:p w14:paraId="312858EF" w14:textId="77777777" w:rsidR="00560CD0" w:rsidRPr="00262681" w:rsidRDefault="00204E2F" w:rsidP="001C3A62">
      <w:pPr>
        <w:pStyle w:val="normal0"/>
        <w:spacing w:after="120" w:line="360" w:lineRule="auto"/>
      </w:pPr>
      <w:r w:rsidRPr="00262681">
        <w:rPr>
          <w:b/>
          <w:highlight w:val="white"/>
        </w:rPr>
        <w:t>Abstract</w:t>
      </w:r>
    </w:p>
    <w:p w14:paraId="73E8994B" w14:textId="77777777" w:rsidR="00560CD0" w:rsidRPr="00262681" w:rsidRDefault="00204E2F" w:rsidP="001C3A62">
      <w:pPr>
        <w:pStyle w:val="normal0"/>
        <w:spacing w:after="120" w:line="360" w:lineRule="auto"/>
      </w:pPr>
      <w:r w:rsidRPr="00262681">
        <w:rPr>
          <w:highlight w:val="white"/>
        </w:rPr>
        <w:t xml:space="preserve">Recent technical and methodological advances have greatly enhanced genome-wide association studies (GWAS). The advent of low-cost whole-genome sequencing facilitates high-resolution variant identification, and the development of linear mixed models (LMM) allows improved identification of putatively causal variants. While essential for correcting false positive associations due to </w:t>
      </w:r>
      <w:r w:rsidR="001D533D" w:rsidRPr="00262681">
        <w:rPr>
          <w:highlight w:val="white"/>
        </w:rPr>
        <w:t>sample relatedness</w:t>
      </w:r>
      <w:r w:rsidR="0025407C" w:rsidRPr="00262681">
        <w:rPr>
          <w:highlight w:val="white"/>
        </w:rPr>
        <w:t xml:space="preserve"> and population stratification</w:t>
      </w:r>
      <w:r w:rsidRPr="00262681">
        <w:rPr>
          <w:highlight w:val="white"/>
        </w:rPr>
        <w:t xml:space="preserve">, LMMs have </w:t>
      </w:r>
      <w:r w:rsidR="00797BED" w:rsidRPr="00262681">
        <w:rPr>
          <w:highlight w:val="white"/>
        </w:rPr>
        <w:t xml:space="preserve">commonly </w:t>
      </w:r>
      <w:r w:rsidRPr="00262681">
        <w:rPr>
          <w:highlight w:val="white"/>
        </w:rPr>
        <w:t>been restric</w:t>
      </w:r>
      <w:r w:rsidR="000C54FC" w:rsidRPr="00262681">
        <w:rPr>
          <w:highlight w:val="white"/>
        </w:rPr>
        <w:t>ted to quantitative</w:t>
      </w:r>
      <w:r w:rsidR="00797BED" w:rsidRPr="00262681">
        <w:rPr>
          <w:highlight w:val="white"/>
        </w:rPr>
        <w:t xml:space="preserve"> </w:t>
      </w:r>
      <w:r w:rsidRPr="00262681">
        <w:rPr>
          <w:highlight w:val="white"/>
        </w:rPr>
        <w:t xml:space="preserve">variables. However, phenotypic traits in association studies are often categorical, coded as binary case-control or ordered variables describing disease stages. Furthermore, optimally integrating the results of prior studies remains a methodological challenge. To address these issues, we have devised a method for genomic association studies that implements a generalized linear mixed model (GLMM) in a Bayesian framework, called </w:t>
      </w:r>
      <w:r w:rsidRPr="00262681">
        <w:rPr>
          <w:i/>
          <w:highlight w:val="white"/>
        </w:rPr>
        <w:t>Bayes-GLMM</w:t>
      </w:r>
      <w:r w:rsidRPr="00262681">
        <w:rPr>
          <w:highlight w:val="white"/>
        </w:rPr>
        <w:t xml:space="preserve">. </w:t>
      </w:r>
      <w:r w:rsidRPr="00262681">
        <w:rPr>
          <w:i/>
          <w:highlight w:val="white"/>
        </w:rPr>
        <w:t>Bayes-GLMM</w:t>
      </w:r>
      <w:r w:rsidRPr="00262681">
        <w:rPr>
          <w:highlight w:val="white"/>
        </w:rPr>
        <w:t xml:space="preserve"> has four major features: </w:t>
      </w:r>
      <w:r w:rsidR="00CF381F" w:rsidRPr="00262681">
        <w:rPr>
          <w:highlight w:val="white"/>
        </w:rPr>
        <w:t xml:space="preserve">(1) </w:t>
      </w:r>
      <w:r w:rsidRPr="00262681">
        <w:rPr>
          <w:highlight w:val="white"/>
        </w:rPr>
        <w:t>support of categorical</w:t>
      </w:r>
      <w:r w:rsidR="00C735A5" w:rsidRPr="00262681">
        <w:rPr>
          <w:highlight w:val="white"/>
        </w:rPr>
        <w:t>, binary and quantitative</w:t>
      </w:r>
      <w:r w:rsidRPr="00262681">
        <w:rPr>
          <w:highlight w:val="white"/>
        </w:rPr>
        <w:t xml:space="preserve"> variables; </w:t>
      </w:r>
      <w:r w:rsidR="00CF381F" w:rsidRPr="00262681">
        <w:rPr>
          <w:highlight w:val="white"/>
        </w:rPr>
        <w:t xml:space="preserve">(2) </w:t>
      </w:r>
      <w:r w:rsidRPr="00262681">
        <w:rPr>
          <w:highlight w:val="white"/>
        </w:rPr>
        <w:t xml:space="preserve">cohesive integration of previous GWAS results for related traits; </w:t>
      </w:r>
      <w:r w:rsidR="00CF381F" w:rsidRPr="00262681">
        <w:rPr>
          <w:highlight w:val="white"/>
        </w:rPr>
        <w:t xml:space="preserve">(3) </w:t>
      </w:r>
      <w:r w:rsidRPr="00262681">
        <w:rPr>
          <w:highlight w:val="white"/>
        </w:rPr>
        <w:t xml:space="preserve">correction for sample relatedness by mixed modeling; and </w:t>
      </w:r>
      <w:r w:rsidR="00CF381F" w:rsidRPr="00262681">
        <w:rPr>
          <w:highlight w:val="white"/>
        </w:rPr>
        <w:t xml:space="preserve">(4) </w:t>
      </w:r>
      <w:r w:rsidRPr="00262681">
        <w:rPr>
          <w:highlight w:val="white"/>
        </w:rPr>
        <w:t xml:space="preserve">model estimation by both </w:t>
      </w:r>
      <w:r w:rsidR="00797BED" w:rsidRPr="00262681">
        <w:rPr>
          <w:highlight w:val="white"/>
        </w:rPr>
        <w:t>Markov chain Monte Carlo (MCMC)</w:t>
      </w:r>
      <w:r w:rsidRPr="00262681">
        <w:rPr>
          <w:highlight w:val="white"/>
        </w:rPr>
        <w:t xml:space="preserve"> sampling and maximal likelihood estimation. </w:t>
      </w:r>
      <w:r w:rsidR="008615A6" w:rsidRPr="00262681">
        <w:rPr>
          <w:highlight w:val="white"/>
        </w:rPr>
        <w:t>We applied</w:t>
      </w:r>
      <w:r w:rsidR="00D75EFB" w:rsidRPr="00262681">
        <w:rPr>
          <w:highlight w:val="white"/>
        </w:rPr>
        <w:t xml:space="preserve"> </w:t>
      </w:r>
      <w:r w:rsidR="00D75EFB" w:rsidRPr="00262681">
        <w:rPr>
          <w:i/>
          <w:highlight w:val="white"/>
        </w:rPr>
        <w:t>Bayes-GLMM</w:t>
      </w:r>
      <w:r w:rsidR="00D75EFB" w:rsidRPr="00262681">
        <w:rPr>
          <w:highlight w:val="white"/>
        </w:rPr>
        <w:t xml:space="preserve"> </w:t>
      </w:r>
      <w:r w:rsidR="008615A6" w:rsidRPr="00262681">
        <w:rPr>
          <w:highlight w:val="white"/>
        </w:rPr>
        <w:t>to</w:t>
      </w:r>
      <w:r w:rsidR="00D75EFB" w:rsidRPr="00262681">
        <w:rPr>
          <w:highlight w:val="white"/>
        </w:rPr>
        <w:t xml:space="preserve"> </w:t>
      </w:r>
      <w:r w:rsidRPr="00262681">
        <w:rPr>
          <w:highlight w:val="white"/>
        </w:rPr>
        <w:t xml:space="preserve">the whole-genome sequencing cohort </w:t>
      </w:r>
      <w:r w:rsidR="00DE6BDB" w:rsidRPr="00262681">
        <w:rPr>
          <w:highlight w:val="white"/>
        </w:rPr>
        <w:t>of</w:t>
      </w:r>
      <w:r w:rsidRPr="00262681">
        <w:rPr>
          <w:highlight w:val="white"/>
        </w:rPr>
        <w:t xml:space="preserve"> the Alzheimer's Disease Sequencing Project (ADSP). This study contains 57</w:t>
      </w:r>
      <w:r w:rsidR="00DE6BDB" w:rsidRPr="00262681">
        <w:rPr>
          <w:highlight w:val="white"/>
        </w:rPr>
        <w:t>0</w:t>
      </w:r>
      <w:r w:rsidRPr="00262681">
        <w:rPr>
          <w:highlight w:val="white"/>
        </w:rPr>
        <w:t xml:space="preserve"> individuals </w:t>
      </w:r>
      <w:r w:rsidR="00797BED" w:rsidRPr="00262681">
        <w:rPr>
          <w:highlight w:val="white"/>
        </w:rPr>
        <w:t>from</w:t>
      </w:r>
      <w:r w:rsidRPr="00262681">
        <w:rPr>
          <w:highlight w:val="white"/>
        </w:rPr>
        <w:t xml:space="preserve"> 111 families, each with Alzheimer's disease diagnosed at</w:t>
      </w:r>
      <w:r w:rsidR="00797BED" w:rsidRPr="00262681">
        <w:rPr>
          <w:highlight w:val="white"/>
        </w:rPr>
        <w:t xml:space="preserve"> one of</w:t>
      </w:r>
      <w:r w:rsidRPr="00262681">
        <w:rPr>
          <w:highlight w:val="white"/>
        </w:rPr>
        <w:t xml:space="preserve"> four confidence levels. The profound population structure in these data required a mixed model approach, and the categorical trait necessitated a generalized model. </w:t>
      </w:r>
      <w:r w:rsidR="00221DA1" w:rsidRPr="00262681">
        <w:rPr>
          <w:highlight w:val="white"/>
        </w:rPr>
        <w:t xml:space="preserve">With </w:t>
      </w:r>
      <w:r w:rsidR="00221DA1" w:rsidRPr="00262681">
        <w:rPr>
          <w:i/>
          <w:highlight w:val="white"/>
        </w:rPr>
        <w:t>Bayes-GLMM</w:t>
      </w:r>
      <w:r w:rsidR="00221DA1" w:rsidRPr="00262681">
        <w:rPr>
          <w:highlight w:val="white"/>
        </w:rPr>
        <w:t xml:space="preserve"> we identified </w:t>
      </w:r>
      <w:r w:rsidR="00221DA1">
        <w:rPr>
          <w:highlight w:val="white"/>
        </w:rPr>
        <w:t xml:space="preserve">four variants in </w:t>
      </w:r>
      <w:r w:rsidR="00221DA1" w:rsidRPr="00262681">
        <w:rPr>
          <w:highlight w:val="white"/>
        </w:rPr>
        <w:t xml:space="preserve">three loci significantly associated with Alzheimer’s disease. </w:t>
      </w:r>
      <w:r w:rsidR="00221DA1">
        <w:t>The loci were not identified using traditional methods. The four</w:t>
      </w:r>
      <w:r w:rsidR="00221DA1" w:rsidRPr="00262681">
        <w:t xml:space="preserve"> variants (rs10490263, rs74944275, rs149372995, rs140233081) </w:t>
      </w:r>
      <w:r w:rsidR="00221DA1">
        <w:t xml:space="preserve">are located in intergenic regions with the closest genes not previously associated with AD. Two variants, </w:t>
      </w:r>
      <w:r w:rsidR="00221DA1" w:rsidRPr="00262681">
        <w:t xml:space="preserve">rs140233081 and rs149372995 </w:t>
      </w:r>
      <w:r w:rsidR="00221DA1">
        <w:t xml:space="preserve">lie between </w:t>
      </w:r>
      <w:r w:rsidR="00221DA1" w:rsidRPr="00262681">
        <w:t>PRKAR1B</w:t>
      </w:r>
      <w:r w:rsidR="00221DA1">
        <w:t xml:space="preserve"> and PDGFA.</w:t>
      </w:r>
      <w:r w:rsidR="00221DA1" w:rsidRPr="00262681">
        <w:t xml:space="preserve"> </w:t>
      </w:r>
      <w:r w:rsidR="00221DA1">
        <w:t>These proteins are localized to the glial-</w:t>
      </w:r>
      <w:r w:rsidR="00221DA1">
        <w:lastRenderedPageBreak/>
        <w:t xml:space="preserve">vascular unit, further implicating vascular function in modifying susceptibility to AD. </w:t>
      </w:r>
      <w:r w:rsidR="00221DA1" w:rsidRPr="00262681">
        <w:rPr>
          <w:highlight w:val="white"/>
        </w:rPr>
        <w:t>In summary, this work provides the first implementation of a flexible, generalized mixed model approach in a Bayesian framework for association studies.</w:t>
      </w:r>
    </w:p>
    <w:p w14:paraId="3D4DD599" w14:textId="77777777" w:rsidR="00560CD0" w:rsidRPr="00262681" w:rsidRDefault="00204E2F" w:rsidP="001C3A62">
      <w:pPr>
        <w:pStyle w:val="normal0"/>
        <w:spacing w:after="120"/>
      </w:pPr>
      <w:r w:rsidRPr="00262681">
        <w:br w:type="page"/>
      </w:r>
    </w:p>
    <w:p w14:paraId="6E081217" w14:textId="77777777" w:rsidR="00560CD0" w:rsidRPr="00262681" w:rsidRDefault="00560CD0" w:rsidP="001C3A62">
      <w:pPr>
        <w:pStyle w:val="normal0"/>
        <w:spacing w:after="120" w:line="360" w:lineRule="auto"/>
      </w:pPr>
    </w:p>
    <w:p w14:paraId="46AAEF72" w14:textId="77777777" w:rsidR="00560CD0" w:rsidRPr="00262681" w:rsidRDefault="00204E2F" w:rsidP="001C3A62">
      <w:pPr>
        <w:pStyle w:val="normal0"/>
        <w:spacing w:after="120" w:line="360" w:lineRule="auto"/>
      </w:pPr>
      <w:r w:rsidRPr="00262681">
        <w:rPr>
          <w:b/>
        </w:rPr>
        <w:t>Introduction</w:t>
      </w:r>
    </w:p>
    <w:p w14:paraId="26B0C241" w14:textId="7C867398" w:rsidR="00560CD0" w:rsidRPr="00262681" w:rsidRDefault="00204E2F" w:rsidP="001C3A62">
      <w:pPr>
        <w:pStyle w:val="normal0"/>
        <w:spacing w:after="120" w:line="360" w:lineRule="auto"/>
      </w:pPr>
      <w:r w:rsidRPr="00262681">
        <w:t>Linking genomic variants to tr</w:t>
      </w:r>
      <w:r w:rsidR="00262681" w:rsidRPr="00262681">
        <w:t xml:space="preserve">aits is central to discovering the </w:t>
      </w:r>
      <w:r w:rsidRPr="00262681">
        <w:t xml:space="preserve">mechanisms of </w:t>
      </w:r>
      <w:r w:rsidR="00262681" w:rsidRPr="00262681">
        <w:t>genetic</w:t>
      </w:r>
      <w:r w:rsidR="00F14E87" w:rsidRPr="00262681">
        <w:t xml:space="preserve"> diseases. To date, NHGRI has curated</w:t>
      </w:r>
      <w:r w:rsidR="007B09FD">
        <w:t xml:space="preserve"> over</w:t>
      </w:r>
      <w:r w:rsidR="00F14E87" w:rsidRPr="00262681">
        <w:t xml:space="preserve"> 1,</w:t>
      </w:r>
      <w:r w:rsidRPr="00262681">
        <w:t>75</w:t>
      </w:r>
      <w:r w:rsidR="007B09FD">
        <w:t>0</w:t>
      </w:r>
      <w:r w:rsidRPr="00262681">
        <w:t xml:space="preserve"> publications of genome-wide association studies (GWAS) </w:t>
      </w:r>
      <w:r w:rsidR="002304E6">
        <w:t>that considered</w:t>
      </w:r>
      <w:r w:rsidRPr="00262681">
        <w:t xml:space="preserve"> at least 100,000 single nucleotide polymorphisms (SNP</w:t>
      </w:r>
      <w:r w:rsidR="002304E6">
        <w:t>) (</w:t>
      </w:r>
      <w:r w:rsidRPr="00262681">
        <w:t xml:space="preserve">Welter et al., 2014, </w:t>
      </w:r>
      <w:proofErr w:type="spellStart"/>
      <w:r w:rsidRPr="00262681">
        <w:t>Manolio</w:t>
      </w:r>
      <w:proofErr w:type="spellEnd"/>
      <w:r w:rsidRPr="00262681">
        <w:t xml:space="preserve">, 2010). </w:t>
      </w:r>
      <w:r w:rsidR="002304E6">
        <w:t>The adoption</w:t>
      </w:r>
      <w:r w:rsidRPr="00262681">
        <w:t xml:space="preserve"> of high throughput sequencing technology</w:t>
      </w:r>
      <w:r w:rsidR="002304E6">
        <w:t xml:space="preserve"> has facilitated the rapid identification of potentially causal variants.</w:t>
      </w:r>
      <w:r w:rsidRPr="00262681">
        <w:t xml:space="preserve"> The 1000 Genomes Project has characterized roughly 88 million variants by whole genome sequencing of 2504 individuals from 26 populations (1000 Genomes Project Consortium, 2015). </w:t>
      </w:r>
      <w:r w:rsidR="002304E6">
        <w:t>Such</w:t>
      </w:r>
      <w:r w:rsidRPr="00262681">
        <w:t xml:space="preserve"> sequencing approaches to ge</w:t>
      </w:r>
      <w:r w:rsidR="00890D4E" w:rsidRPr="00262681">
        <w:t>nomic</w:t>
      </w:r>
      <w:r w:rsidRPr="00262681">
        <w:t xml:space="preserve"> association will soon enable discover</w:t>
      </w:r>
      <w:r w:rsidR="002304E6">
        <w:t>y</w:t>
      </w:r>
      <w:r w:rsidRPr="00262681">
        <w:t xml:space="preserve"> at base</w:t>
      </w:r>
      <w:r w:rsidR="00890D4E" w:rsidRPr="00262681">
        <w:t xml:space="preserve"> </w:t>
      </w:r>
      <w:r w:rsidRPr="00262681">
        <w:t>pair resolution. Meanwhile, statistical methods for GWAS have evolved from odds ratio tests</w:t>
      </w:r>
      <w:r w:rsidR="00A20B18">
        <w:t>,</w:t>
      </w:r>
      <w:r w:rsidRPr="00262681">
        <w:t xml:space="preserve"> to generalized linear regression models</w:t>
      </w:r>
      <w:r w:rsidR="003C4B8B" w:rsidRPr="00262681">
        <w:t xml:space="preserve">, </w:t>
      </w:r>
      <w:r w:rsidRPr="00262681">
        <w:t xml:space="preserve">to more sophisticated multivariate linear mixed models (LMMs). LMM approaches have the capacity to correct population structures and </w:t>
      </w:r>
      <w:r w:rsidR="003C4B8B" w:rsidRPr="00262681">
        <w:t xml:space="preserve">sample </w:t>
      </w:r>
      <w:r w:rsidRPr="00262681">
        <w:t xml:space="preserve">relatedness (Henderson, 1953), thereby minimizing false positives due to allelic co-segregation. Consequently, the number of LMM-compatible computational tools for genetic studies is rapidly increasing, including </w:t>
      </w:r>
      <w:proofErr w:type="spellStart"/>
      <w:r w:rsidRPr="00262681">
        <w:t>ASReml</w:t>
      </w:r>
      <w:proofErr w:type="spellEnd"/>
      <w:r w:rsidRPr="00262681">
        <w:t xml:space="preserve">, TASSEL, EMMA, </w:t>
      </w:r>
      <w:proofErr w:type="spellStart"/>
      <w:r w:rsidRPr="00262681">
        <w:t>QTLRel</w:t>
      </w:r>
      <w:proofErr w:type="spellEnd"/>
      <w:r w:rsidRPr="00262681">
        <w:t xml:space="preserve">, </w:t>
      </w:r>
      <w:proofErr w:type="spellStart"/>
      <w:r w:rsidRPr="00262681">
        <w:t>FaST</w:t>
      </w:r>
      <w:proofErr w:type="spellEnd"/>
      <w:r w:rsidRPr="00262681">
        <w:t>-LMM, DOQTL, GEMMA</w:t>
      </w:r>
      <w:r w:rsidR="00696446" w:rsidRPr="00262681">
        <w:t xml:space="preserve">, </w:t>
      </w:r>
      <w:r w:rsidR="003D7B59" w:rsidRPr="00262681">
        <w:t xml:space="preserve">and </w:t>
      </w:r>
      <w:r w:rsidR="00696446" w:rsidRPr="00262681">
        <w:t>GMMAT</w:t>
      </w:r>
      <w:r w:rsidRPr="00262681">
        <w:t xml:space="preserve"> (Gilmour et al., 1995; Zhang et al., 2010; Kang et al., 2010; Cheng et al., 2011; </w:t>
      </w:r>
      <w:proofErr w:type="spellStart"/>
      <w:r w:rsidRPr="00262681">
        <w:t>Lippert</w:t>
      </w:r>
      <w:proofErr w:type="spellEnd"/>
      <w:r w:rsidRPr="00262681">
        <w:t xml:space="preserve"> et al., 2011; Gatti et al., 2014; Zhou and Stephens, 2014</w:t>
      </w:r>
      <w:r w:rsidR="00696446" w:rsidRPr="00262681">
        <w:t>; Chen et al., 2016</w:t>
      </w:r>
      <w:r w:rsidRPr="00262681">
        <w:t>).</w:t>
      </w:r>
    </w:p>
    <w:p w14:paraId="66190948" w14:textId="41F09EC4" w:rsidR="00560CD0" w:rsidRPr="00262681" w:rsidRDefault="00204E2F" w:rsidP="001C3A62">
      <w:pPr>
        <w:pStyle w:val="normal0"/>
        <w:spacing w:after="120" w:line="360" w:lineRule="auto"/>
      </w:pPr>
      <w:r w:rsidRPr="00262681">
        <w:t xml:space="preserve">While LMMs are efficient </w:t>
      </w:r>
      <w:r w:rsidR="00CC5B2A" w:rsidRPr="00262681">
        <w:t>in</w:t>
      </w:r>
      <w:r w:rsidRPr="00262681">
        <w:t xml:space="preserve"> correcting sample relatedness, </w:t>
      </w:r>
      <w:r w:rsidR="00F504B8">
        <w:t>response variables are restricted as numerical</w:t>
      </w:r>
      <w:r w:rsidRPr="00262681">
        <w:t>. Meanwhile, phenotypic traits in GWAS are often categorical, such as binary variable</w:t>
      </w:r>
      <w:r w:rsidR="007F5136" w:rsidRPr="00262681">
        <w:t>s</w:t>
      </w:r>
      <w:r w:rsidRPr="00262681">
        <w:t xml:space="preserve"> in case-control studies or multi</w:t>
      </w:r>
      <w:r w:rsidR="007F5136" w:rsidRPr="00262681">
        <w:t>-</w:t>
      </w:r>
      <w:r w:rsidRPr="00262681">
        <w:t>level ordered categorical variable</w:t>
      </w:r>
      <w:r w:rsidR="007F5136" w:rsidRPr="00262681">
        <w:t>s</w:t>
      </w:r>
      <w:r w:rsidRPr="00262681">
        <w:t xml:space="preserve"> </w:t>
      </w:r>
      <w:r w:rsidR="007F5136" w:rsidRPr="00262681">
        <w:t>corresponding to disease</w:t>
      </w:r>
      <w:r w:rsidRPr="00262681">
        <w:t xml:space="preserve"> stage</w:t>
      </w:r>
      <w:r w:rsidR="0058379D" w:rsidRPr="00262681">
        <w:t>s</w:t>
      </w:r>
      <w:r w:rsidRPr="00262681">
        <w:t>. To model discrete response variables in the context of mixed models for population relatedness correction, generalized linear mixed models (GLMM</w:t>
      </w:r>
      <w:r w:rsidR="007F5136" w:rsidRPr="00262681">
        <w:t>s</w:t>
      </w:r>
      <w:r w:rsidRPr="00262681">
        <w:t xml:space="preserve">) are required. </w:t>
      </w:r>
      <w:r w:rsidR="00D214A0">
        <w:t xml:space="preserve">Chen et al. published a method </w:t>
      </w:r>
      <w:r w:rsidR="00F504B8">
        <w:t xml:space="preserve">that handles </w:t>
      </w:r>
      <w:r w:rsidR="007B09FD">
        <w:t xml:space="preserve">a </w:t>
      </w:r>
      <w:r w:rsidR="00F504B8">
        <w:t>binary response variable in the context of</w:t>
      </w:r>
      <w:r w:rsidR="007B09FD">
        <w:t xml:space="preserve"> a</w:t>
      </w:r>
      <w:r w:rsidR="00F504B8">
        <w:t xml:space="preserve"> mixed model</w:t>
      </w:r>
      <w:r w:rsidR="00D214A0">
        <w:t xml:space="preserve"> (GMMAT, Chen et al., 2016)</w:t>
      </w:r>
      <w:r w:rsidR="00F504B8">
        <w:t xml:space="preserve">. However, </w:t>
      </w:r>
      <w:r w:rsidR="007B09FD">
        <w:t>multiple-</w:t>
      </w:r>
      <w:r w:rsidR="00F504B8">
        <w:t xml:space="preserve">level categorical variables are not supported. </w:t>
      </w:r>
      <w:r w:rsidR="007F5136" w:rsidRPr="00262681">
        <w:t>Current approaches commonly</w:t>
      </w:r>
      <w:r w:rsidR="00C90D34" w:rsidRPr="00262681">
        <w:t xml:space="preserve"> transform</w:t>
      </w:r>
      <w:r w:rsidRPr="00262681">
        <w:t xml:space="preserve"> categorical variables into</w:t>
      </w:r>
      <w:r w:rsidR="007F5136" w:rsidRPr="00262681">
        <w:t xml:space="preserve"> continuous variables </w:t>
      </w:r>
      <w:r w:rsidR="000777D3" w:rsidRPr="00262681">
        <w:t xml:space="preserve">to </w:t>
      </w:r>
      <w:r w:rsidR="009554F6" w:rsidRPr="00262681">
        <w:t>fit</w:t>
      </w:r>
      <w:r w:rsidR="000777D3" w:rsidRPr="00262681">
        <w:t xml:space="preserve"> LMMs </w:t>
      </w:r>
      <w:r w:rsidR="00294A4D" w:rsidRPr="00262681">
        <w:t>following the assumption that</w:t>
      </w:r>
      <w:r w:rsidR="007F5136" w:rsidRPr="00262681">
        <w:t xml:space="preserve"> </w:t>
      </w:r>
      <w:r w:rsidR="000C0044" w:rsidRPr="00262681">
        <w:t>the trait</w:t>
      </w:r>
      <w:r w:rsidR="009554F6" w:rsidRPr="00262681">
        <w:t xml:space="preserve"> has constant residual variance. However, the constant residual variance assumption is </w:t>
      </w:r>
      <w:r w:rsidR="00A20B18">
        <w:t>often</w:t>
      </w:r>
      <w:r w:rsidR="000C0044" w:rsidRPr="00262681">
        <w:t xml:space="preserve"> violated by categorical trait</w:t>
      </w:r>
      <w:r w:rsidR="00A20B18">
        <w:t>, which can bias e</w:t>
      </w:r>
      <w:r w:rsidR="009554F6" w:rsidRPr="00262681">
        <w:t>ffect estimates.</w:t>
      </w:r>
      <w:r w:rsidR="000C0044" w:rsidRPr="00262681">
        <w:t xml:space="preserve"> </w:t>
      </w:r>
    </w:p>
    <w:p w14:paraId="69860EE8" w14:textId="77777777" w:rsidR="00560CD0" w:rsidRPr="00262681" w:rsidRDefault="007F5136" w:rsidP="001C3A62">
      <w:pPr>
        <w:pStyle w:val="normal0"/>
        <w:spacing w:after="120" w:line="360" w:lineRule="auto"/>
      </w:pPr>
      <w:r w:rsidRPr="00262681">
        <w:t>The proliferation of multiple GWAS for a single disease has also generate</w:t>
      </w:r>
      <w:r w:rsidR="00A4542A" w:rsidRPr="00262681">
        <w:t>d</w:t>
      </w:r>
      <w:r w:rsidRPr="00262681">
        <w:t xml:space="preserve"> a need for methods to </w:t>
      </w:r>
      <w:r w:rsidR="00A20B18">
        <w:t xml:space="preserve">systematically </w:t>
      </w:r>
      <w:r w:rsidRPr="00262681">
        <w:t xml:space="preserve">combine results from multiple studies. </w:t>
      </w:r>
      <w:r w:rsidR="00204E2F" w:rsidRPr="00262681">
        <w:t xml:space="preserve">Such efforts, </w:t>
      </w:r>
      <w:r w:rsidRPr="00262681">
        <w:t xml:space="preserve">often pursued </w:t>
      </w:r>
      <w:r w:rsidR="00204E2F" w:rsidRPr="00262681">
        <w:t>as meta-</w:t>
      </w:r>
      <w:r w:rsidRPr="00262681">
        <w:t>analyses</w:t>
      </w:r>
      <w:r w:rsidR="00204E2F" w:rsidRPr="00262681">
        <w:t xml:space="preserve">, can dramatically boost statistical power </w:t>
      </w:r>
      <w:r w:rsidR="00A4542A" w:rsidRPr="00262681">
        <w:t xml:space="preserve">through an increase in </w:t>
      </w:r>
      <w:r w:rsidR="00204E2F" w:rsidRPr="00262681">
        <w:t>sample size (</w:t>
      </w:r>
      <w:proofErr w:type="spellStart"/>
      <w:r w:rsidR="00204E2F" w:rsidRPr="00262681">
        <w:t>Kavvoura</w:t>
      </w:r>
      <w:proofErr w:type="spellEnd"/>
      <w:r w:rsidR="00204E2F" w:rsidRPr="00262681">
        <w:t xml:space="preserve"> and Ioannidis, 2008). </w:t>
      </w:r>
      <w:r w:rsidR="00A20B18">
        <w:t>However</w:t>
      </w:r>
      <w:r w:rsidR="00C86623" w:rsidRPr="00262681">
        <w:t>, a</w:t>
      </w:r>
      <w:r w:rsidR="00204E2F" w:rsidRPr="00262681">
        <w:t>ssociation strengths of a given variant or a gen</w:t>
      </w:r>
      <w:r w:rsidR="00A4542A" w:rsidRPr="00262681">
        <w:t>etic</w:t>
      </w:r>
      <w:r w:rsidR="00204E2F" w:rsidRPr="00262681">
        <w:t xml:space="preserve"> </w:t>
      </w:r>
      <w:r w:rsidR="00A4542A" w:rsidRPr="00262681">
        <w:t xml:space="preserve">locus </w:t>
      </w:r>
      <w:r w:rsidR="00A4542A" w:rsidRPr="00262681">
        <w:lastRenderedPageBreak/>
        <w:t>typically</w:t>
      </w:r>
      <w:r w:rsidR="00204E2F" w:rsidRPr="00262681">
        <w:t xml:space="preserve"> fluctuate</w:t>
      </w:r>
      <w:r w:rsidR="00A4542A" w:rsidRPr="00262681">
        <w:t xml:space="preserve"> across studies, which may be due to</w:t>
      </w:r>
      <w:r w:rsidR="00204E2F" w:rsidRPr="00262681">
        <w:t xml:space="preserve"> different population </w:t>
      </w:r>
      <w:r w:rsidR="00A4542A" w:rsidRPr="00262681">
        <w:t xml:space="preserve">compositions, </w:t>
      </w:r>
      <w:r w:rsidR="00204E2F" w:rsidRPr="00262681">
        <w:t>environmental exposures</w:t>
      </w:r>
      <w:r w:rsidR="00A4542A" w:rsidRPr="00262681">
        <w:t>, clinical reporting standards, and experimental platforms</w:t>
      </w:r>
      <w:r w:rsidR="00204E2F" w:rsidRPr="00262681">
        <w:t>.</w:t>
      </w:r>
      <w:r w:rsidR="00A4542A" w:rsidRPr="00262681">
        <w:t xml:space="preserve"> As a result, i</w:t>
      </w:r>
      <w:r w:rsidR="00204E2F" w:rsidRPr="00262681">
        <w:t>t is often difficult or impossible to merge raw data of different studies into a single association model.</w:t>
      </w:r>
      <w:r w:rsidR="00A20B18">
        <w:t xml:space="preserve"> Furthermore, a more general integration of prior information is often desirable, such as co-expression or other correlations between genes.</w:t>
      </w:r>
      <w:r w:rsidR="00A4542A" w:rsidRPr="00262681">
        <w:t xml:space="preserve"> Integration approaches with more flexibility are needed to address these issues.</w:t>
      </w:r>
    </w:p>
    <w:p w14:paraId="56F6CEDE" w14:textId="77777777" w:rsidR="00C855DB" w:rsidRDefault="00204E2F" w:rsidP="00F90519">
      <w:pPr>
        <w:pStyle w:val="normal0"/>
        <w:spacing w:after="120" w:line="360" w:lineRule="auto"/>
      </w:pPr>
      <w:r w:rsidRPr="00262681">
        <w:t xml:space="preserve">To </w:t>
      </w:r>
      <w:r w:rsidR="00A4542A" w:rsidRPr="00262681">
        <w:t xml:space="preserve">address </w:t>
      </w:r>
      <w:r w:rsidRPr="00262681">
        <w:t xml:space="preserve">these </w:t>
      </w:r>
      <w:r w:rsidR="00A4542A" w:rsidRPr="00262681">
        <w:t>challenges</w:t>
      </w:r>
      <w:r w:rsidRPr="00262681">
        <w:t xml:space="preserve">, we </w:t>
      </w:r>
      <w:r w:rsidR="00A4542A" w:rsidRPr="00262681">
        <w:t>created</w:t>
      </w:r>
      <w:r w:rsidRPr="00262681">
        <w:t xml:space="preserve"> </w:t>
      </w:r>
      <w:r w:rsidR="00A4542A" w:rsidRPr="00262681">
        <w:t>the</w:t>
      </w:r>
      <w:r w:rsidRPr="00262681">
        <w:t xml:space="preserve"> </w:t>
      </w:r>
      <w:r w:rsidR="00560CD0" w:rsidRPr="00262681">
        <w:rPr>
          <w:i/>
        </w:rPr>
        <w:t>Bayes-</w:t>
      </w:r>
      <w:r w:rsidR="00A20B18">
        <w:rPr>
          <w:i/>
        </w:rPr>
        <w:t xml:space="preserve">GLMM </w:t>
      </w:r>
      <w:r w:rsidR="00A4542A" w:rsidRPr="00262681">
        <w:t>method that exploits the</w:t>
      </w:r>
      <w:r w:rsidRPr="00262681">
        <w:t xml:space="preserve"> flexibility of </w:t>
      </w:r>
      <w:r w:rsidR="00A4542A" w:rsidRPr="00262681">
        <w:t xml:space="preserve">a </w:t>
      </w:r>
      <w:r w:rsidRPr="00262681">
        <w:t xml:space="preserve">Bayesian modeling framework and the computing efficiency of </w:t>
      </w:r>
      <w:r w:rsidR="00A4542A" w:rsidRPr="00262681">
        <w:t>the</w:t>
      </w:r>
      <w:r w:rsidRPr="00262681">
        <w:t xml:space="preserve"> </w:t>
      </w:r>
      <w:r w:rsidR="00A4542A" w:rsidRPr="00262681">
        <w:t xml:space="preserve">recently </w:t>
      </w:r>
      <w:r w:rsidRPr="00262681">
        <w:t>developed statistical programming language Stan (</w:t>
      </w:r>
      <w:hyperlink r:id="rId9">
        <w:r w:rsidRPr="00262681">
          <w:rPr>
            <w:color w:val="1155CC"/>
            <w:u w:val="single"/>
          </w:rPr>
          <w:t>http://mc-stan.org</w:t>
        </w:r>
      </w:hyperlink>
      <w:r w:rsidRPr="00262681">
        <w:t xml:space="preserve">; Carpenter et al., 2015). </w:t>
      </w:r>
      <w:r w:rsidR="00A4542A" w:rsidRPr="00262681">
        <w:t xml:space="preserve">As a </w:t>
      </w:r>
      <w:r w:rsidRPr="00262681">
        <w:t xml:space="preserve">Bayesian </w:t>
      </w:r>
      <w:r w:rsidR="00A4542A" w:rsidRPr="00262681">
        <w:t>strategy,</w:t>
      </w:r>
      <w:r w:rsidRPr="00262681">
        <w:t xml:space="preserve"> model parameters are assumed to be stochastic rather than fixed as</w:t>
      </w:r>
      <w:r w:rsidR="00A4542A" w:rsidRPr="00262681">
        <w:t xml:space="preserve"> in</w:t>
      </w:r>
      <w:r w:rsidRPr="00262681">
        <w:t xml:space="preserve"> the case in </w:t>
      </w:r>
      <w:proofErr w:type="spellStart"/>
      <w:r w:rsidRPr="00262681">
        <w:t>frequentist</w:t>
      </w:r>
      <w:proofErr w:type="spellEnd"/>
      <w:r w:rsidRPr="00262681">
        <w:t xml:space="preserve"> approaches</w:t>
      </w:r>
      <w:r w:rsidR="00A4542A" w:rsidRPr="00262681">
        <w:t xml:space="preserve"> </w:t>
      </w:r>
      <w:r w:rsidRPr="00262681">
        <w:t>(</w:t>
      </w:r>
      <w:proofErr w:type="spellStart"/>
      <w:r w:rsidRPr="00262681">
        <w:t>Gelman</w:t>
      </w:r>
      <w:proofErr w:type="spellEnd"/>
      <w:r w:rsidRPr="00262681">
        <w:t xml:space="preserve"> et al., 2014). The stochastic nature of Bayesian modeling provides a coherent solution to combine published results of a related GWAS by configuring the prior distributions of the statistics of interest </w:t>
      </w:r>
      <w:r w:rsidR="00CE56F6" w:rsidRPr="00262681">
        <w:t xml:space="preserve">and computing posterior probabilities given new data </w:t>
      </w:r>
      <w:r w:rsidRPr="00262681">
        <w:t>(</w:t>
      </w:r>
      <w:proofErr w:type="spellStart"/>
      <w:r w:rsidRPr="00262681">
        <w:t>Verzilli</w:t>
      </w:r>
      <w:proofErr w:type="spellEnd"/>
      <w:r w:rsidRPr="00262681">
        <w:t xml:space="preserve"> et al., 2008; </w:t>
      </w:r>
      <w:proofErr w:type="spellStart"/>
      <w:r w:rsidRPr="00262681">
        <w:t>Newcombe</w:t>
      </w:r>
      <w:proofErr w:type="spellEnd"/>
      <w:r w:rsidRPr="00262681">
        <w:t xml:space="preserve"> et al., 2009; Stephens and Balding, 2009). </w:t>
      </w:r>
      <w:r w:rsidR="00A20B18">
        <w:rPr>
          <w:i/>
        </w:rPr>
        <w:t>Bayes-GLMM</w:t>
      </w:r>
      <w:r w:rsidR="00204208" w:rsidRPr="00262681">
        <w:t xml:space="preserve"> priors are determined from</w:t>
      </w:r>
      <w:r w:rsidR="00CE56F6" w:rsidRPr="00262681">
        <w:t xml:space="preserve"> reported e</w:t>
      </w:r>
      <w:r w:rsidRPr="00262681">
        <w:t>ffect size</w:t>
      </w:r>
      <w:r w:rsidR="00CE56F6" w:rsidRPr="00262681">
        <w:t>s</w:t>
      </w:r>
      <w:r w:rsidRPr="00262681">
        <w:t xml:space="preserve"> and corresponding </w:t>
      </w:r>
      <w:r w:rsidR="00560CD0" w:rsidRPr="00262681">
        <w:rPr>
          <w:i/>
        </w:rPr>
        <w:t>p</w:t>
      </w:r>
      <w:r w:rsidRPr="00262681">
        <w:t>-value</w:t>
      </w:r>
      <w:r w:rsidR="00CE56F6" w:rsidRPr="00262681">
        <w:t>s</w:t>
      </w:r>
      <w:r w:rsidR="00204208" w:rsidRPr="00262681">
        <w:t xml:space="preserve">, </w:t>
      </w:r>
      <w:r w:rsidR="005825FA" w:rsidRPr="00262681">
        <w:t xml:space="preserve">thereby </w:t>
      </w:r>
      <w:r w:rsidR="00204208" w:rsidRPr="00262681">
        <w:t>allowing integration of published studies based on summary statistics.</w:t>
      </w:r>
      <w:r w:rsidR="002603CF" w:rsidRPr="00262681">
        <w:t xml:space="preserve"> </w:t>
      </w:r>
      <w:r w:rsidR="00A20B18">
        <w:rPr>
          <w:i/>
        </w:rPr>
        <w:t>Bayes-GLMM</w:t>
      </w:r>
      <w:r w:rsidR="002603CF" w:rsidRPr="00262681">
        <w:t xml:space="preserve"> is available as an R package for public use.</w:t>
      </w:r>
    </w:p>
    <w:p w14:paraId="556B0CC3" w14:textId="58EAAB4E" w:rsidR="00560CD0" w:rsidRPr="00262681" w:rsidRDefault="00C855DB" w:rsidP="00F90519">
      <w:pPr>
        <w:pStyle w:val="normal0"/>
        <w:spacing w:after="120" w:line="360" w:lineRule="auto"/>
      </w:pPr>
      <w:r>
        <w:t>We applied Bayes-</w:t>
      </w:r>
      <w:r w:rsidRPr="00916F3A">
        <w:rPr>
          <w:i/>
        </w:rPr>
        <w:t>GLMM</w:t>
      </w:r>
      <w:r>
        <w:t xml:space="preserve"> to the analysis of whole genome sequencing association studies using resources made available by the Alzheimer’s disease sequencing project (ADSP). AD is the most common form of dementia</w:t>
      </w:r>
      <w:r w:rsidR="007B09FD">
        <w:t>,</w:t>
      </w:r>
      <w:r>
        <w:t xml:space="preserve"> predicted to affect 50 million people worldwide by 2020. Unfortunately there is no known cure. AD is commonly divided into early-onset (EO</w:t>
      </w:r>
      <w:r w:rsidR="007B09FD">
        <w:t>AD</w:t>
      </w:r>
      <w:r>
        <w:t>) and late-onset (LO</w:t>
      </w:r>
      <w:r w:rsidR="007B09FD">
        <w:t>AD</w:t>
      </w:r>
      <w:r>
        <w:t xml:space="preserve">) </w:t>
      </w:r>
      <w:r w:rsidR="007B09FD">
        <w:t>disease</w:t>
      </w:r>
      <w:r>
        <w:t xml:space="preserve">. The </w:t>
      </w:r>
      <w:r w:rsidR="007B09FD">
        <w:t xml:space="preserve">known </w:t>
      </w:r>
      <w:r>
        <w:t>genetic</w:t>
      </w:r>
      <w:r w:rsidR="007B09FD">
        <w:t xml:space="preserve"> cause</w:t>
      </w:r>
      <w:r>
        <w:t xml:space="preserve">s of EOAD </w:t>
      </w:r>
      <w:r w:rsidR="007B09FD">
        <w:t xml:space="preserve">are </w:t>
      </w:r>
      <w:r>
        <w:t>relatively simple with mutations in amyloid precursor protein (</w:t>
      </w:r>
      <w:r w:rsidRPr="00916F3A">
        <w:rPr>
          <w:i/>
        </w:rPr>
        <w:t>APP</w:t>
      </w:r>
      <w:r>
        <w:t xml:space="preserve">) and APP processing enzymes such as the </w:t>
      </w:r>
      <w:proofErr w:type="spellStart"/>
      <w:r>
        <w:t>presenilins</w:t>
      </w:r>
      <w:proofErr w:type="spellEnd"/>
      <w:r>
        <w:t xml:space="preserve"> (e.g. </w:t>
      </w:r>
      <w:r w:rsidRPr="00916F3A">
        <w:rPr>
          <w:i/>
        </w:rPr>
        <w:t>PSEN1</w:t>
      </w:r>
      <w:r>
        <w:t xml:space="preserve">, </w:t>
      </w:r>
      <w:r w:rsidRPr="00916F3A">
        <w:rPr>
          <w:i/>
        </w:rPr>
        <w:t>PSEN2</w:t>
      </w:r>
      <w:r>
        <w:t xml:space="preserve">). However, the genetics of LOAD are poorly understood. Variations in </w:t>
      </w:r>
      <w:proofErr w:type="spellStart"/>
      <w:r>
        <w:t>apoliprotein</w:t>
      </w:r>
      <w:proofErr w:type="spellEnd"/>
      <w:r>
        <w:t xml:space="preserve"> E (</w:t>
      </w:r>
      <w:r w:rsidRPr="00916F3A">
        <w:rPr>
          <w:i/>
        </w:rPr>
        <w:t>APOE</w:t>
      </w:r>
      <w:r>
        <w:t>) are the greatest genetic risk factor, with</w:t>
      </w:r>
      <w:r w:rsidR="001C4CB0">
        <w:t xml:space="preserve"> the</w:t>
      </w:r>
      <w:r>
        <w:t xml:space="preserve"> </w:t>
      </w:r>
      <w:r w:rsidR="001C4CB0" w:rsidRPr="003006B0">
        <w:rPr>
          <w:i/>
        </w:rPr>
        <w:t>ε4</w:t>
      </w:r>
      <w:r w:rsidRPr="00916F3A">
        <w:rPr>
          <w:i/>
        </w:rPr>
        <w:t xml:space="preserve"> </w:t>
      </w:r>
      <w:r w:rsidR="001C4CB0" w:rsidRPr="001C4CB0">
        <w:t xml:space="preserve">allele </w:t>
      </w:r>
      <w:r>
        <w:t>conferring 30-50% increased risk for AD</w:t>
      </w:r>
      <w:r w:rsidR="000D3E19">
        <w:t xml:space="preserve"> (Bertram and </w:t>
      </w:r>
      <w:proofErr w:type="spellStart"/>
      <w:r w:rsidR="000D3E19">
        <w:t>Tanzi</w:t>
      </w:r>
      <w:proofErr w:type="spellEnd"/>
      <w:r w:rsidR="000D3E19">
        <w:t>, 2008)</w:t>
      </w:r>
      <w:r>
        <w:t>. Recently, rare variants in triggering receptor expressed on myeloid cells 2 (</w:t>
      </w:r>
      <w:r w:rsidRPr="00916F3A">
        <w:rPr>
          <w:i/>
        </w:rPr>
        <w:t>TREM2</w:t>
      </w:r>
      <w:r>
        <w:t>) were identified that increase risk for AD</w:t>
      </w:r>
      <w:r w:rsidR="00AF2CBF">
        <w:t xml:space="preserve"> </w:t>
      </w:r>
      <w:r w:rsidR="002C5B60">
        <w:t>(</w:t>
      </w:r>
      <w:proofErr w:type="spellStart"/>
      <w:r w:rsidR="002C5B60">
        <w:t>Jonsson</w:t>
      </w:r>
      <w:proofErr w:type="spellEnd"/>
      <w:r w:rsidR="002C5B60">
        <w:t xml:space="preserve"> et al., 2012; </w:t>
      </w:r>
      <w:proofErr w:type="spellStart"/>
      <w:r w:rsidR="002C5B60">
        <w:t>Guerreiro</w:t>
      </w:r>
      <w:proofErr w:type="spellEnd"/>
      <w:r w:rsidR="002C5B60">
        <w:t xml:space="preserve"> et al., 2013)</w:t>
      </w:r>
      <w:r>
        <w:t>. However, few other specific causative variants have been confirmed for AD, although numerous loci have associated by GWAS</w:t>
      </w:r>
      <w:r w:rsidR="003933CD">
        <w:t xml:space="preserve"> (e.g.</w:t>
      </w:r>
      <w:r w:rsidR="007B0FDF">
        <w:t xml:space="preserve"> </w:t>
      </w:r>
      <w:proofErr w:type="spellStart"/>
      <w:r w:rsidR="007B0FDF">
        <w:t>Hollingworth</w:t>
      </w:r>
      <w:proofErr w:type="spellEnd"/>
      <w:r w:rsidR="007B0FDF">
        <w:t xml:space="preserve"> et al., 2011; </w:t>
      </w:r>
      <w:proofErr w:type="spellStart"/>
      <w:r w:rsidR="007B0FDF">
        <w:t>Naj</w:t>
      </w:r>
      <w:proofErr w:type="spellEnd"/>
      <w:r w:rsidR="007B0FDF">
        <w:t xml:space="preserve"> et al., 2011; Lambert et al., 2009; Lambert et al., 2013; Jones et al., 2010; Jun et al., 2010; Harold et al., 2009</w:t>
      </w:r>
      <w:r w:rsidR="003933CD">
        <w:t>)</w:t>
      </w:r>
      <w:r>
        <w:t xml:space="preserve">. The lack of causative variants severely hampers diagnosis, animal model creation and the development of new therapies for LOAD. Here, we report 4 novel non-coding variants, identified through applying </w:t>
      </w:r>
      <w:r w:rsidRPr="00916F3A">
        <w:rPr>
          <w:i/>
        </w:rPr>
        <w:t xml:space="preserve">Bayes-GLMM </w:t>
      </w:r>
      <w:r>
        <w:t xml:space="preserve">to the ADSP whole </w:t>
      </w:r>
      <w:r>
        <w:lastRenderedPageBreak/>
        <w:t xml:space="preserve">genome sequence dataset. Highlighting the potential of </w:t>
      </w:r>
      <w:r w:rsidRPr="00916F3A">
        <w:rPr>
          <w:i/>
        </w:rPr>
        <w:t>Bayes-GLMM</w:t>
      </w:r>
      <w:r>
        <w:t>, these putative causative variants provide new avenues for testing the role of novel genes/pathways in LOAD.</w:t>
      </w:r>
      <w:r w:rsidR="00560CD0" w:rsidRPr="00262681">
        <w:br w:type="page"/>
      </w:r>
    </w:p>
    <w:p w14:paraId="06D5872F" w14:textId="77777777" w:rsidR="00560CD0" w:rsidRPr="00262681" w:rsidRDefault="00204E2F" w:rsidP="00214DD2">
      <w:pPr>
        <w:pStyle w:val="normal0"/>
        <w:spacing w:after="120" w:line="360" w:lineRule="auto"/>
      </w:pPr>
      <w:r w:rsidRPr="00262681">
        <w:rPr>
          <w:b/>
        </w:rPr>
        <w:lastRenderedPageBreak/>
        <w:t>Results</w:t>
      </w:r>
    </w:p>
    <w:p w14:paraId="48AFD098" w14:textId="77777777" w:rsidR="00560CD0" w:rsidRPr="00262681" w:rsidRDefault="00204E2F" w:rsidP="00214DD2">
      <w:pPr>
        <w:pStyle w:val="normal0"/>
        <w:spacing w:after="120" w:line="360" w:lineRule="auto"/>
      </w:pPr>
      <w:r w:rsidRPr="00262681">
        <w:rPr>
          <w:b/>
        </w:rPr>
        <w:t>Alzheimer’s disease sequencing project</w:t>
      </w:r>
    </w:p>
    <w:p w14:paraId="1BE22BBE" w14:textId="1C061E03" w:rsidR="00560CD0" w:rsidRPr="001C4CB0" w:rsidRDefault="005E59BC" w:rsidP="00214DD2">
      <w:pPr>
        <w:pStyle w:val="normal0"/>
        <w:spacing w:after="120" w:line="360" w:lineRule="auto"/>
      </w:pPr>
      <w:r w:rsidRPr="00262681">
        <w:t xml:space="preserve">Development of </w:t>
      </w:r>
      <w:r w:rsidR="00A20B18">
        <w:rPr>
          <w:i/>
        </w:rPr>
        <w:t>Bayes-GLMM</w:t>
      </w:r>
      <w:r w:rsidRPr="00262681">
        <w:rPr>
          <w:i/>
        </w:rPr>
        <w:t xml:space="preserve"> </w:t>
      </w:r>
      <w:r w:rsidRPr="00262681">
        <w:t xml:space="preserve">was motivated </w:t>
      </w:r>
      <w:r w:rsidR="00A20B18">
        <w:t>by</w:t>
      </w:r>
      <w:r w:rsidRPr="00262681">
        <w:t xml:space="preserve"> the </w:t>
      </w:r>
      <w:r w:rsidR="007B09FD">
        <w:t>advent</w:t>
      </w:r>
      <w:r w:rsidR="007B09FD" w:rsidRPr="00262681">
        <w:t xml:space="preserve"> </w:t>
      </w:r>
      <w:r w:rsidRPr="00262681">
        <w:t xml:space="preserve">of the whole-genome sequencing </w:t>
      </w:r>
      <w:r w:rsidR="00A20B18">
        <w:t>association studies, such as the</w:t>
      </w:r>
      <w:r w:rsidRPr="00262681">
        <w:t xml:space="preserve"> Alzheimer’s disease sequencing project (ADSP)</w:t>
      </w:r>
      <w:r w:rsidR="007B0FDF">
        <w:t xml:space="preserve"> (www.niagads.org/adsp)</w:t>
      </w:r>
      <w:r w:rsidRPr="00262681">
        <w:t>.</w:t>
      </w:r>
      <w:r w:rsidR="00D57E87" w:rsidRPr="00262681">
        <w:t xml:space="preserve"> </w:t>
      </w:r>
      <w:r w:rsidR="00204E2F" w:rsidRPr="00262681">
        <w:t xml:space="preserve">ADSP was initiated to discover novel genomic variants for late-onset Alzheimer’s disease. </w:t>
      </w:r>
      <w:r w:rsidR="00D57E87" w:rsidRPr="00262681">
        <w:t>The</w:t>
      </w:r>
      <w:r w:rsidR="00204E2F" w:rsidRPr="00262681">
        <w:t xml:space="preserve"> whole genome sequence (WGS) </w:t>
      </w:r>
      <w:r w:rsidR="009A4B4B" w:rsidRPr="00262681">
        <w:t xml:space="preserve">cohorts of ADSP contained </w:t>
      </w:r>
      <w:r w:rsidR="000D2DB4" w:rsidRPr="00262681">
        <w:t>570</w:t>
      </w:r>
      <w:r w:rsidR="00204E2F" w:rsidRPr="00262681">
        <w:t xml:space="preserve"> </w:t>
      </w:r>
      <w:r w:rsidR="009A4B4B" w:rsidRPr="00262681">
        <w:t>participants</w:t>
      </w:r>
      <w:r w:rsidR="00204E2F" w:rsidRPr="00262681">
        <w:t xml:space="preserve"> from 111 families. </w:t>
      </w:r>
      <w:r w:rsidR="009A4B4B" w:rsidRPr="00262681">
        <w:rPr>
          <w:highlight w:val="white"/>
        </w:rPr>
        <w:t xml:space="preserve">This family-based design generated profound sample relatedness </w:t>
      </w:r>
      <w:r w:rsidR="003006B0">
        <w:rPr>
          <w:highlight w:val="white"/>
        </w:rPr>
        <w:t>that</w:t>
      </w:r>
      <w:r w:rsidR="009A4B4B" w:rsidRPr="00262681">
        <w:rPr>
          <w:highlight w:val="white"/>
        </w:rPr>
        <w:t xml:space="preserve"> </w:t>
      </w:r>
      <w:r w:rsidR="003006B0">
        <w:rPr>
          <w:highlight w:val="white"/>
        </w:rPr>
        <w:t>warrant</w:t>
      </w:r>
      <w:r w:rsidR="00A20B18">
        <w:rPr>
          <w:highlight w:val="white"/>
        </w:rPr>
        <w:t>ed</w:t>
      </w:r>
      <w:r w:rsidR="009A4B4B" w:rsidRPr="00262681">
        <w:rPr>
          <w:highlight w:val="white"/>
        </w:rPr>
        <w:t xml:space="preserve"> a mixed model approach. </w:t>
      </w:r>
      <w:r w:rsidR="009A4B4B" w:rsidRPr="00262681">
        <w:t>Further</w:t>
      </w:r>
      <w:r w:rsidR="006E15A6">
        <w:t>more</w:t>
      </w:r>
      <w:r w:rsidR="009A4B4B" w:rsidRPr="00262681">
        <w:t xml:space="preserve">, phenotypic traits were four levels of </w:t>
      </w:r>
      <w:r w:rsidR="00F872C4" w:rsidRPr="00262681">
        <w:t>Alzheimer’s diagnoses</w:t>
      </w:r>
      <w:r w:rsidR="00204E2F" w:rsidRPr="00262681">
        <w:t>: no (</w:t>
      </w:r>
      <w:r w:rsidR="00F872C4" w:rsidRPr="00262681">
        <w:t xml:space="preserve">N = </w:t>
      </w:r>
      <w:r w:rsidR="00944961" w:rsidRPr="00262681">
        <w:t>78</w:t>
      </w:r>
      <w:r w:rsidR="00204E2F" w:rsidRPr="00262681">
        <w:t>), possible (</w:t>
      </w:r>
      <w:r w:rsidR="00F872C4" w:rsidRPr="00262681">
        <w:t xml:space="preserve">N = </w:t>
      </w:r>
      <w:r w:rsidR="00204E2F" w:rsidRPr="00262681">
        <w:t>81), probable (</w:t>
      </w:r>
      <w:r w:rsidR="00F872C4" w:rsidRPr="00262681">
        <w:t xml:space="preserve">N = </w:t>
      </w:r>
      <w:r w:rsidR="00204E2F" w:rsidRPr="00262681">
        <w:t>3</w:t>
      </w:r>
      <w:r w:rsidR="00944961" w:rsidRPr="00262681">
        <w:t>56</w:t>
      </w:r>
      <w:r w:rsidR="00204E2F" w:rsidRPr="00262681">
        <w:t>), and definite (</w:t>
      </w:r>
      <w:r w:rsidR="00F872C4" w:rsidRPr="00262681">
        <w:t xml:space="preserve">N = </w:t>
      </w:r>
      <w:r w:rsidR="00204E2F" w:rsidRPr="00262681">
        <w:t>55)</w:t>
      </w:r>
      <w:r w:rsidR="00F872C4" w:rsidRPr="00262681">
        <w:t xml:space="preserve">, </w:t>
      </w:r>
      <w:r w:rsidR="009A4B4B" w:rsidRPr="00262681">
        <w:t xml:space="preserve">which necessitated a generalized </w:t>
      </w:r>
      <w:r w:rsidR="006E15A6">
        <w:t xml:space="preserve">categorical </w:t>
      </w:r>
      <w:r w:rsidR="009A4B4B" w:rsidRPr="00262681">
        <w:t>model. F</w:t>
      </w:r>
      <w:r w:rsidR="00204E2F" w:rsidRPr="00262681">
        <w:t xml:space="preserve">amily pedigree, race, ethnicity, age, sex, and </w:t>
      </w:r>
      <w:r w:rsidR="00204E2F" w:rsidRPr="002A54DC">
        <w:rPr>
          <w:i/>
        </w:rPr>
        <w:t xml:space="preserve">APOE </w:t>
      </w:r>
      <w:r w:rsidR="001C4CB0" w:rsidRPr="001C4CB0">
        <w:rPr>
          <w:i/>
        </w:rPr>
        <w:t>ε</w:t>
      </w:r>
      <w:r w:rsidR="00204E2F" w:rsidRPr="002A54DC">
        <w:rPr>
          <w:i/>
        </w:rPr>
        <w:t>2/</w:t>
      </w:r>
      <w:r w:rsidR="001C4CB0" w:rsidRPr="001C4CB0">
        <w:rPr>
          <w:i/>
        </w:rPr>
        <w:t>ε</w:t>
      </w:r>
      <w:r w:rsidR="00204E2F" w:rsidRPr="002A54DC">
        <w:rPr>
          <w:i/>
        </w:rPr>
        <w:t>3/</w:t>
      </w:r>
      <w:r w:rsidR="001C4CB0" w:rsidRPr="001C4CB0">
        <w:rPr>
          <w:i/>
        </w:rPr>
        <w:t>ε</w:t>
      </w:r>
      <w:r w:rsidR="00204E2F" w:rsidRPr="002A54DC">
        <w:rPr>
          <w:i/>
        </w:rPr>
        <w:t>4</w:t>
      </w:r>
      <w:r w:rsidR="00204E2F" w:rsidRPr="00262681">
        <w:t xml:space="preserve"> genotype</w:t>
      </w:r>
      <w:r w:rsidR="00F872C4" w:rsidRPr="00262681">
        <w:t xml:space="preserve"> were </w:t>
      </w:r>
      <w:r w:rsidR="00A166A5" w:rsidRPr="00262681">
        <w:t xml:space="preserve">also </w:t>
      </w:r>
      <w:r w:rsidR="00F872C4" w:rsidRPr="00262681">
        <w:t xml:space="preserve">reported for each </w:t>
      </w:r>
      <w:r w:rsidR="00A166A5" w:rsidRPr="00262681">
        <w:t>participant</w:t>
      </w:r>
      <w:r w:rsidR="00204E2F" w:rsidRPr="00262681">
        <w:t>.</w:t>
      </w:r>
      <w:r w:rsidR="00486F85" w:rsidRPr="00262681">
        <w:t xml:space="preserve"> </w:t>
      </w:r>
      <w:r w:rsidR="00FE4BA1" w:rsidRPr="00262681">
        <w:t>The population was 61% female</w:t>
      </w:r>
      <w:r w:rsidR="00A166A5" w:rsidRPr="00262681">
        <w:t>.</w:t>
      </w:r>
      <w:r w:rsidR="00FE4BA1" w:rsidRPr="00262681">
        <w:t xml:space="preserve"> </w:t>
      </w:r>
      <w:r w:rsidR="00A166A5" w:rsidRPr="00262681">
        <w:t>I</w:t>
      </w:r>
      <w:r w:rsidR="00FE4BA1" w:rsidRPr="00262681">
        <w:t xml:space="preserve">nterquartile range of sample ages was 67 to 80 years. </w:t>
      </w:r>
      <w:r w:rsidR="008005AD" w:rsidRPr="00262681">
        <w:t xml:space="preserve">In </w:t>
      </w:r>
      <w:r w:rsidR="008005AD" w:rsidRPr="002A54DC">
        <w:rPr>
          <w:i/>
        </w:rPr>
        <w:t>APOE</w:t>
      </w:r>
      <w:r w:rsidR="008005AD" w:rsidRPr="00262681">
        <w:t xml:space="preserve"> genotypes, h</w:t>
      </w:r>
      <w:r w:rsidR="00C86A1F" w:rsidRPr="00262681">
        <w:t>omozygous</w:t>
      </w:r>
      <w:r w:rsidR="001C4CB0" w:rsidRPr="001C4CB0">
        <w:rPr>
          <w:i/>
        </w:rPr>
        <w:t xml:space="preserve"> </w:t>
      </w:r>
      <w:r w:rsidR="001C4CB0" w:rsidRPr="003006B0">
        <w:rPr>
          <w:i/>
        </w:rPr>
        <w:t>APOEε</w:t>
      </w:r>
      <w:r w:rsidR="001C4CB0">
        <w:rPr>
          <w:i/>
        </w:rPr>
        <w:t>3</w:t>
      </w:r>
      <w:r w:rsidR="004949DF" w:rsidRPr="00262681">
        <w:t xml:space="preserve"> </w:t>
      </w:r>
      <w:r w:rsidR="001C4CB0">
        <w:t>comprised</w:t>
      </w:r>
      <w:r w:rsidR="001C4CB0" w:rsidRPr="00262681">
        <w:t xml:space="preserve"> </w:t>
      </w:r>
      <w:r w:rsidR="00486F85" w:rsidRPr="00262681">
        <w:t>56.7%</w:t>
      </w:r>
      <w:r w:rsidR="004C0991" w:rsidRPr="00262681">
        <w:t xml:space="preserve"> (N = 323)</w:t>
      </w:r>
      <w:r w:rsidR="00486F85" w:rsidRPr="00262681">
        <w:t xml:space="preserve"> of the population, followed by</w:t>
      </w:r>
      <w:r w:rsidR="004949DF" w:rsidRPr="00262681">
        <w:t xml:space="preserve"> 35.1% </w:t>
      </w:r>
      <w:r w:rsidR="0043655F" w:rsidRPr="00262681">
        <w:t xml:space="preserve">(N = 200) </w:t>
      </w:r>
      <w:r w:rsidR="004949DF" w:rsidRPr="00262681">
        <w:t xml:space="preserve">of </w:t>
      </w:r>
      <w:r w:rsidR="001C4CB0" w:rsidRPr="003006B0">
        <w:rPr>
          <w:i/>
        </w:rPr>
        <w:t>APOEε</w:t>
      </w:r>
      <w:r w:rsidR="001C4CB0">
        <w:rPr>
          <w:i/>
        </w:rPr>
        <w:t>3</w:t>
      </w:r>
      <w:r w:rsidR="004949DF" w:rsidRPr="00262681">
        <w:t>/</w:t>
      </w:r>
      <w:r w:rsidR="001C4CB0" w:rsidRPr="003006B0">
        <w:rPr>
          <w:i/>
        </w:rPr>
        <w:t>APOEε</w:t>
      </w:r>
      <w:r w:rsidR="001C4CB0">
        <w:rPr>
          <w:i/>
        </w:rPr>
        <w:t>4</w:t>
      </w:r>
      <w:r w:rsidR="004949DF" w:rsidRPr="00262681">
        <w:t>, 6.8</w:t>
      </w:r>
      <w:r w:rsidR="00073CCB" w:rsidRPr="00262681">
        <w:t>4</w:t>
      </w:r>
      <w:r w:rsidR="004949DF" w:rsidRPr="00262681">
        <w:t>%</w:t>
      </w:r>
      <w:r w:rsidR="0043655F" w:rsidRPr="00262681">
        <w:t xml:space="preserve"> (N = 39)</w:t>
      </w:r>
      <w:r w:rsidR="004949DF" w:rsidRPr="00262681">
        <w:t xml:space="preserve"> of </w:t>
      </w:r>
      <w:r w:rsidR="001C4CB0" w:rsidRPr="003006B0">
        <w:rPr>
          <w:i/>
        </w:rPr>
        <w:t>APOEε2</w:t>
      </w:r>
      <w:r w:rsidR="004949DF" w:rsidRPr="00262681">
        <w:t>/</w:t>
      </w:r>
      <w:r w:rsidR="001C4CB0" w:rsidRPr="003006B0">
        <w:rPr>
          <w:i/>
        </w:rPr>
        <w:t>APOEε</w:t>
      </w:r>
      <w:r w:rsidR="001C4CB0">
        <w:rPr>
          <w:i/>
        </w:rPr>
        <w:t>3</w:t>
      </w:r>
      <w:r w:rsidR="004949DF" w:rsidRPr="00262681">
        <w:t xml:space="preserve">, </w:t>
      </w:r>
      <w:r w:rsidR="00073CCB" w:rsidRPr="00262681">
        <w:t>1.05</w:t>
      </w:r>
      <w:r w:rsidR="004949DF" w:rsidRPr="00262681">
        <w:t xml:space="preserve">% </w:t>
      </w:r>
      <w:r w:rsidR="0043655F" w:rsidRPr="00262681">
        <w:t xml:space="preserve">(N = 6) </w:t>
      </w:r>
      <w:r w:rsidR="004949DF" w:rsidRPr="00262681">
        <w:t xml:space="preserve">of </w:t>
      </w:r>
      <w:r w:rsidR="001C4CB0" w:rsidRPr="003006B0">
        <w:rPr>
          <w:i/>
        </w:rPr>
        <w:t>APOEε2</w:t>
      </w:r>
      <w:r w:rsidR="004949DF" w:rsidRPr="00262681">
        <w:t>/</w:t>
      </w:r>
      <w:r w:rsidR="001C4CB0" w:rsidRPr="003006B0">
        <w:rPr>
          <w:i/>
        </w:rPr>
        <w:t>APOEε</w:t>
      </w:r>
      <w:r w:rsidR="001C4CB0">
        <w:rPr>
          <w:i/>
        </w:rPr>
        <w:t>4</w:t>
      </w:r>
      <w:r w:rsidR="004949DF" w:rsidRPr="00262681">
        <w:t>, and 0.35</w:t>
      </w:r>
      <w:r w:rsidR="00073CCB" w:rsidRPr="00262681">
        <w:t>1</w:t>
      </w:r>
      <w:r w:rsidR="004949DF" w:rsidRPr="00262681">
        <w:t xml:space="preserve">% </w:t>
      </w:r>
      <w:r w:rsidR="0043655F" w:rsidRPr="00262681">
        <w:t xml:space="preserve">(N = 2) </w:t>
      </w:r>
      <w:r w:rsidR="004949DF" w:rsidRPr="00262681">
        <w:t xml:space="preserve">of </w:t>
      </w:r>
      <w:r w:rsidR="001C4CB0" w:rsidRPr="003006B0">
        <w:rPr>
          <w:i/>
        </w:rPr>
        <w:t>APOEε2</w:t>
      </w:r>
      <w:r w:rsidR="004949DF" w:rsidRPr="00262681">
        <w:t>/</w:t>
      </w:r>
      <w:r w:rsidR="001C4CB0" w:rsidRPr="003006B0">
        <w:rPr>
          <w:i/>
        </w:rPr>
        <w:t>APOEε2</w:t>
      </w:r>
      <w:r w:rsidR="001C4CB0">
        <w:t xml:space="preserve"> </w:t>
      </w:r>
      <w:r w:rsidR="00340D58" w:rsidRPr="00262681">
        <w:t>(Figure 1)</w:t>
      </w:r>
      <w:r w:rsidR="00204E2F" w:rsidRPr="00262681">
        <w:t xml:space="preserve">. </w:t>
      </w:r>
      <w:r w:rsidR="001C4CB0">
        <w:t xml:space="preserve">Individuals homozygous for </w:t>
      </w:r>
      <w:r w:rsidR="001C4CB0" w:rsidRPr="003006B0">
        <w:rPr>
          <w:i/>
        </w:rPr>
        <w:t>APOEε</w:t>
      </w:r>
      <w:r w:rsidR="001C4CB0">
        <w:rPr>
          <w:i/>
        </w:rPr>
        <w:t xml:space="preserve">4 </w:t>
      </w:r>
      <w:r w:rsidR="001C4CB0" w:rsidRPr="002A54DC">
        <w:t>were excluded from the study.</w:t>
      </w:r>
    </w:p>
    <w:p w14:paraId="4EB4C74D" w14:textId="57798E3D" w:rsidR="00560CD0" w:rsidRPr="00262681" w:rsidRDefault="0072181C" w:rsidP="00483293">
      <w:pPr>
        <w:pStyle w:val="normal0"/>
        <w:spacing w:before="120" w:after="120" w:line="360" w:lineRule="auto"/>
      </w:pPr>
      <w:r w:rsidRPr="00262681">
        <w:t>Additive effects of age, sex</w:t>
      </w:r>
      <w:r w:rsidR="00F31068" w:rsidRPr="00262681">
        <w:t xml:space="preserve"> (female)</w:t>
      </w:r>
      <w:r w:rsidRPr="00262681">
        <w:t xml:space="preserve">, and </w:t>
      </w:r>
      <w:r w:rsidRPr="003006B0">
        <w:rPr>
          <w:i/>
        </w:rPr>
        <w:t>APOE</w:t>
      </w:r>
      <w:r w:rsidRPr="00262681">
        <w:t xml:space="preserve"> </w:t>
      </w:r>
      <w:r w:rsidR="008C3C7F" w:rsidRPr="00262681">
        <w:t>allele-types</w:t>
      </w:r>
      <w:r w:rsidR="00901F94" w:rsidRPr="00262681">
        <w:t xml:space="preserve"> (</w:t>
      </w:r>
      <w:r w:rsidR="003006B0" w:rsidRPr="003006B0">
        <w:rPr>
          <w:i/>
        </w:rPr>
        <w:t>ε</w:t>
      </w:r>
      <w:r w:rsidR="00901F94" w:rsidRPr="003006B0">
        <w:rPr>
          <w:i/>
        </w:rPr>
        <w:t>2</w:t>
      </w:r>
      <w:r w:rsidR="003006B0" w:rsidRPr="00262681">
        <w:t xml:space="preserve">, </w:t>
      </w:r>
      <w:r w:rsidR="003006B0" w:rsidRPr="003006B0">
        <w:rPr>
          <w:i/>
        </w:rPr>
        <w:t>ε</w:t>
      </w:r>
      <w:r w:rsidR="003006B0">
        <w:rPr>
          <w:i/>
        </w:rPr>
        <w:t>3</w:t>
      </w:r>
      <w:r w:rsidR="003006B0" w:rsidRPr="00262681">
        <w:t xml:space="preserve">, </w:t>
      </w:r>
      <w:r w:rsidR="003006B0" w:rsidRPr="003006B0">
        <w:rPr>
          <w:i/>
        </w:rPr>
        <w:t>ε4</w:t>
      </w:r>
      <w:r w:rsidR="00901F94" w:rsidRPr="00262681">
        <w:t>)</w:t>
      </w:r>
      <w:r w:rsidR="00A71DAB">
        <w:t>, together with the cut points parameters</w:t>
      </w:r>
      <w:r w:rsidR="00A6690B">
        <w:t xml:space="preserve"> of the ordered categorical model,</w:t>
      </w:r>
      <w:r w:rsidRPr="00262681">
        <w:t xml:space="preserve"> were tested with </w:t>
      </w:r>
      <w:r w:rsidR="00A20B18">
        <w:rPr>
          <w:i/>
        </w:rPr>
        <w:t>Bayes-GLMM</w:t>
      </w:r>
      <w:r w:rsidR="00DE2AF5" w:rsidRPr="00262681">
        <w:rPr>
          <w:i/>
        </w:rPr>
        <w:t xml:space="preserve"> </w:t>
      </w:r>
      <w:r w:rsidR="00DE2AF5" w:rsidRPr="00262681">
        <w:t>(Figure 2)</w:t>
      </w:r>
      <w:r w:rsidRPr="00262681">
        <w:t xml:space="preserve">. </w:t>
      </w:r>
      <w:r w:rsidR="00F872C4" w:rsidRPr="00262681">
        <w:t xml:space="preserve">To account for </w:t>
      </w:r>
      <w:r w:rsidR="00696F9A" w:rsidRPr="00262681">
        <w:t>sample</w:t>
      </w:r>
      <w:r w:rsidR="00F872C4" w:rsidRPr="00262681">
        <w:t xml:space="preserve"> relatedness, k</w:t>
      </w:r>
      <w:r w:rsidR="00204E2F" w:rsidRPr="00262681">
        <w:t xml:space="preserve">inship structure was computed </w:t>
      </w:r>
      <w:r w:rsidR="00F872C4" w:rsidRPr="00262681">
        <w:t>from</w:t>
      </w:r>
      <w:r w:rsidR="00204E2F" w:rsidRPr="00262681">
        <w:t xml:space="preserve"> a</w:t>
      </w:r>
      <w:r w:rsidR="00BE7BAA" w:rsidRPr="00262681">
        <w:t>utosomal variants</w:t>
      </w:r>
      <w:r w:rsidR="00DA10C4" w:rsidRPr="00262681">
        <w:t>,</w:t>
      </w:r>
      <w:r w:rsidR="009953D1" w:rsidRPr="00262681">
        <w:t xml:space="preserve"> and included as </w:t>
      </w:r>
      <w:r w:rsidR="00566740" w:rsidRPr="00262681">
        <w:t xml:space="preserve">the variance-covariance </w:t>
      </w:r>
      <w:r w:rsidR="00B034D9" w:rsidRPr="00262681">
        <w:t>matrix</w:t>
      </w:r>
      <w:r w:rsidR="00566740" w:rsidRPr="00262681">
        <w:t xml:space="preserve"> of </w:t>
      </w:r>
      <w:r w:rsidR="009953D1" w:rsidRPr="00262681">
        <w:t xml:space="preserve">a </w:t>
      </w:r>
      <w:r w:rsidR="00776D3F" w:rsidRPr="00262681">
        <w:t>random effect</w:t>
      </w:r>
      <w:r w:rsidR="009953D1" w:rsidRPr="00262681">
        <w:t xml:space="preserve"> </w:t>
      </w:r>
      <w:r w:rsidR="004D05B9" w:rsidRPr="00262681">
        <w:t>that followed a multivariate normal distribution</w:t>
      </w:r>
      <w:r w:rsidR="00AE0F5B">
        <w:t xml:space="preserve"> (</w:t>
      </w:r>
      <w:r w:rsidR="006E15A6">
        <w:t>Methods</w:t>
      </w:r>
      <w:r w:rsidR="00AE0F5B">
        <w:t>)</w:t>
      </w:r>
      <w:r w:rsidR="00204E2F" w:rsidRPr="00262681">
        <w:t>.</w:t>
      </w:r>
      <w:r w:rsidR="004D05B9" w:rsidRPr="004D05B9">
        <w:t xml:space="preserve"> </w:t>
      </w:r>
      <w:r w:rsidR="008E60FC">
        <w:t>M</w:t>
      </w:r>
      <w:r w:rsidR="005958ED" w:rsidRPr="00262681">
        <w:t>odel parameters were estimated by MCMC sampling</w:t>
      </w:r>
      <w:r w:rsidR="003006B0">
        <w:t xml:space="preserve">. As expected, we observed that the </w:t>
      </w:r>
      <w:r w:rsidR="003006B0" w:rsidRPr="003006B0">
        <w:rPr>
          <w:i/>
        </w:rPr>
        <w:t>APOEε4</w:t>
      </w:r>
      <w:r w:rsidR="003006B0">
        <w:t xml:space="preserve"> allele significantly increased risk of Alzheimer’s (</w:t>
      </w:r>
      <w:r w:rsidR="003006B0" w:rsidRPr="003006B0">
        <w:rPr>
          <w:i/>
        </w:rPr>
        <w:t xml:space="preserve">p </w:t>
      </w:r>
      <w:r w:rsidR="003006B0">
        <w:t xml:space="preserve">= </w:t>
      </w:r>
      <w:r w:rsidR="00024D54">
        <w:t>0.00014)</w:t>
      </w:r>
      <w:r w:rsidR="003006B0">
        <w:t xml:space="preserve"> while the </w:t>
      </w:r>
      <w:r w:rsidR="003006B0" w:rsidRPr="003006B0">
        <w:rPr>
          <w:i/>
        </w:rPr>
        <w:t>APOEε2</w:t>
      </w:r>
      <w:r w:rsidR="003006B0">
        <w:t xml:space="preserve"> allele reduced risk (</w:t>
      </w:r>
      <w:r w:rsidR="003006B0" w:rsidRPr="003006B0">
        <w:rPr>
          <w:i/>
        </w:rPr>
        <w:t xml:space="preserve">p </w:t>
      </w:r>
      <w:r w:rsidR="003006B0">
        <w:t>=</w:t>
      </w:r>
      <w:r w:rsidR="00024D54">
        <w:t xml:space="preserve"> 0.0033</w:t>
      </w:r>
      <w:r w:rsidR="003006B0">
        <w:t xml:space="preserve">) relative to the baseline </w:t>
      </w:r>
      <w:r w:rsidR="003006B0" w:rsidRPr="003006B0">
        <w:rPr>
          <w:i/>
        </w:rPr>
        <w:t>APOEε</w:t>
      </w:r>
      <w:r w:rsidR="003006B0">
        <w:rPr>
          <w:i/>
        </w:rPr>
        <w:t>3</w:t>
      </w:r>
      <w:r w:rsidR="003006B0">
        <w:t xml:space="preserve"> allele.</w:t>
      </w:r>
      <w:r w:rsidR="00204E2F" w:rsidRPr="00262681">
        <w:t xml:space="preserve"> </w:t>
      </w:r>
      <w:r w:rsidR="009953D1" w:rsidRPr="00262681">
        <w:t>Sex was also a</w:t>
      </w:r>
      <w:r w:rsidR="00204E2F" w:rsidRPr="00262681">
        <w:t xml:space="preserve"> significant factor</w:t>
      </w:r>
      <w:r w:rsidR="009953D1" w:rsidRPr="00262681">
        <w:t>,</w:t>
      </w:r>
      <w:r w:rsidR="00204E2F" w:rsidRPr="00262681">
        <w:t xml:space="preserve"> </w:t>
      </w:r>
      <w:r w:rsidR="00FA7636" w:rsidRPr="00262681">
        <w:t>with females at higher risk</w:t>
      </w:r>
      <w:r w:rsidR="003006B0">
        <w:t xml:space="preserve"> (</w:t>
      </w:r>
      <w:r w:rsidR="003006B0" w:rsidRPr="003006B0">
        <w:rPr>
          <w:i/>
        </w:rPr>
        <w:t xml:space="preserve">p </w:t>
      </w:r>
      <w:r w:rsidR="00024D54">
        <w:t>= 0.032</w:t>
      </w:r>
      <w:r w:rsidR="003006B0">
        <w:t>)</w:t>
      </w:r>
      <w:r w:rsidR="001E33DE" w:rsidRPr="00262681">
        <w:t xml:space="preserve">. </w:t>
      </w:r>
      <w:r w:rsidR="00ED1AA3">
        <w:t>Increasing age corresponded to</w:t>
      </w:r>
      <w:r w:rsidR="00FA7636" w:rsidRPr="00262681">
        <w:t xml:space="preserve"> a small but significant </w:t>
      </w:r>
      <w:r w:rsidR="00ED1AA3">
        <w:t>risk</w:t>
      </w:r>
      <w:r w:rsidR="00E64AE2" w:rsidRPr="00262681">
        <w:t xml:space="preserve"> </w:t>
      </w:r>
      <w:r w:rsidR="00ED1AA3">
        <w:t>increase (</w:t>
      </w:r>
      <w:r w:rsidR="00ED1AA3" w:rsidRPr="003006B0">
        <w:rPr>
          <w:i/>
        </w:rPr>
        <w:t xml:space="preserve">p </w:t>
      </w:r>
      <w:r w:rsidR="00024D54">
        <w:t>= 0.00036</w:t>
      </w:r>
      <w:r w:rsidR="00ED1AA3">
        <w:t>)</w:t>
      </w:r>
      <w:r w:rsidR="007A6D97">
        <w:t>. The small effect size of age</w:t>
      </w:r>
      <w:r w:rsidR="00FA7636" w:rsidRPr="00262681">
        <w:t xml:space="preserve"> </w:t>
      </w:r>
      <w:r w:rsidR="007A6D97">
        <w:t xml:space="preserve">was a result of multiple factors: (1) </w:t>
      </w:r>
      <w:r w:rsidR="006E15A6">
        <w:t>the relatively large values for</w:t>
      </w:r>
      <w:r w:rsidR="007A6D97">
        <w:t xml:space="preserve"> age as a model predictor (67-80); (2) </w:t>
      </w:r>
      <w:r w:rsidR="006E15A6">
        <w:t xml:space="preserve">a </w:t>
      </w:r>
      <w:r w:rsidR="007A6D97">
        <w:t xml:space="preserve">narrow age range; </w:t>
      </w:r>
      <w:r w:rsidR="00FA7636" w:rsidRPr="00262681">
        <w:t xml:space="preserve">and </w:t>
      </w:r>
      <w:r w:rsidR="007A6D97">
        <w:t xml:space="preserve">(3) </w:t>
      </w:r>
      <w:r w:rsidR="006E15A6">
        <w:t xml:space="preserve">the </w:t>
      </w:r>
      <w:r w:rsidR="00ED1AA3">
        <w:t>possible</w:t>
      </w:r>
      <w:r w:rsidR="00FA7636" w:rsidRPr="00262681">
        <w:t xml:space="preserve"> longevity of non-affected individuals</w:t>
      </w:r>
      <w:r w:rsidR="00204E2F" w:rsidRPr="00262681">
        <w:t xml:space="preserve">. </w:t>
      </w:r>
      <w:r w:rsidR="00FA7636" w:rsidRPr="00262681">
        <w:t xml:space="preserve">All covariate pairs were tested with fixed-effect interaction terms, but no </w:t>
      </w:r>
      <w:r w:rsidR="00204E2F" w:rsidRPr="00262681">
        <w:t>significant interactions were observed (Supplementary Figure 1).</w:t>
      </w:r>
    </w:p>
    <w:p w14:paraId="084EC66B" w14:textId="77777777" w:rsidR="00560CD0" w:rsidRPr="00262681" w:rsidRDefault="00464899" w:rsidP="00483293">
      <w:pPr>
        <w:pStyle w:val="normal0"/>
        <w:spacing w:before="120" w:after="120" w:line="360" w:lineRule="auto"/>
      </w:pPr>
      <w:r w:rsidRPr="00262681">
        <w:rPr>
          <w:b/>
        </w:rPr>
        <w:t>GWAS of</w:t>
      </w:r>
      <w:r w:rsidR="00204E2F" w:rsidRPr="00262681">
        <w:rPr>
          <w:b/>
        </w:rPr>
        <w:t xml:space="preserve"> ADSP WGS</w:t>
      </w:r>
      <w:r w:rsidRPr="00262681">
        <w:rPr>
          <w:b/>
        </w:rPr>
        <w:t xml:space="preserve"> cohort by </w:t>
      </w:r>
      <w:r w:rsidRPr="00262681">
        <w:rPr>
          <w:b/>
          <w:i/>
        </w:rPr>
        <w:t>Bayes-GLMM</w:t>
      </w:r>
    </w:p>
    <w:p w14:paraId="511EAA7F" w14:textId="1D9D50E8" w:rsidR="00560CD0" w:rsidRPr="00262681" w:rsidRDefault="000C64AB" w:rsidP="00483293">
      <w:pPr>
        <w:pStyle w:val="normal0"/>
        <w:spacing w:before="120" w:after="120" w:line="360" w:lineRule="auto"/>
      </w:pPr>
      <w:r>
        <w:t xml:space="preserve">The </w:t>
      </w:r>
      <w:r w:rsidR="00AE530A" w:rsidRPr="00262681">
        <w:t>ADSP consortium</w:t>
      </w:r>
      <w:r w:rsidR="00A931DE" w:rsidRPr="00262681">
        <w:t xml:space="preserve"> identified a</w:t>
      </w:r>
      <w:r w:rsidR="00032554" w:rsidRPr="00262681">
        <w:t xml:space="preserve"> total of 27.9 million SNP </w:t>
      </w:r>
      <w:r w:rsidR="00A97402" w:rsidRPr="00262681">
        <w:t>from</w:t>
      </w:r>
      <w:r w:rsidR="00032554" w:rsidRPr="00262681">
        <w:t xml:space="preserve"> </w:t>
      </w:r>
      <w:r w:rsidR="00A97402" w:rsidRPr="00262681">
        <w:t xml:space="preserve">the </w:t>
      </w:r>
      <w:r w:rsidR="006018FF" w:rsidRPr="00262681">
        <w:t xml:space="preserve">WGS </w:t>
      </w:r>
      <w:r w:rsidR="00A97402" w:rsidRPr="00262681">
        <w:t xml:space="preserve">cohort, </w:t>
      </w:r>
      <w:r w:rsidR="00AE530A" w:rsidRPr="00262681">
        <w:t xml:space="preserve">of which 10.3 million </w:t>
      </w:r>
      <w:r w:rsidR="00F445C4">
        <w:t>passed the</w:t>
      </w:r>
      <w:r w:rsidR="006E15A6">
        <w:t>ir</w:t>
      </w:r>
      <w:r w:rsidR="00F445C4">
        <w:t xml:space="preserve"> quality check and </w:t>
      </w:r>
      <w:r w:rsidR="00AE530A" w:rsidRPr="00262681">
        <w:t>had minor allele frequenc</w:t>
      </w:r>
      <w:r w:rsidR="003C3547" w:rsidRPr="00262681">
        <w:t>y larger than 0.01</w:t>
      </w:r>
      <w:r w:rsidR="00D024C6" w:rsidRPr="00262681">
        <w:t xml:space="preserve"> </w:t>
      </w:r>
      <w:r w:rsidR="00D024C6" w:rsidRPr="00262681">
        <w:lastRenderedPageBreak/>
        <w:t>(Supplementary Figure</w:t>
      </w:r>
      <w:r w:rsidR="00280C65" w:rsidRPr="00262681">
        <w:t xml:space="preserve"> 2</w:t>
      </w:r>
      <w:r w:rsidR="00D024C6" w:rsidRPr="00262681">
        <w:t>)</w:t>
      </w:r>
      <w:r w:rsidR="003C3547" w:rsidRPr="00262681">
        <w:t xml:space="preserve">. Associations </w:t>
      </w:r>
      <w:r w:rsidR="00023E24" w:rsidRPr="00262681">
        <w:t xml:space="preserve">of the 10.3 million SNP to </w:t>
      </w:r>
      <w:r w:rsidR="00FB72D2" w:rsidRPr="00262681">
        <w:t xml:space="preserve">AD </w:t>
      </w:r>
      <w:r w:rsidR="00F445C4">
        <w:t>status</w:t>
      </w:r>
      <w:r w:rsidR="00023E24" w:rsidRPr="00262681">
        <w:t xml:space="preserve"> </w:t>
      </w:r>
      <w:r w:rsidR="00FB72D2" w:rsidRPr="00262681">
        <w:t xml:space="preserve">were tested </w:t>
      </w:r>
      <w:r w:rsidR="002D39A2" w:rsidRPr="00262681">
        <w:t xml:space="preserve">by </w:t>
      </w:r>
      <w:r w:rsidR="002D39A2" w:rsidRPr="00262681">
        <w:rPr>
          <w:i/>
        </w:rPr>
        <w:t>Bayes-GLMM</w:t>
      </w:r>
      <w:r w:rsidR="002D39A2" w:rsidRPr="00262681">
        <w:t xml:space="preserve"> </w:t>
      </w:r>
      <w:r w:rsidR="00204E2F" w:rsidRPr="00262681">
        <w:t>in two steps</w:t>
      </w:r>
      <w:r w:rsidR="003E0BAF" w:rsidRPr="00262681">
        <w:t xml:space="preserve"> (Figure </w:t>
      </w:r>
      <w:r w:rsidR="00DE2AF5" w:rsidRPr="00262681">
        <w:t>3</w:t>
      </w:r>
      <w:r w:rsidR="003E0BAF" w:rsidRPr="00262681">
        <w:t>)</w:t>
      </w:r>
      <w:r w:rsidR="00204E2F" w:rsidRPr="00262681">
        <w:t xml:space="preserve">. </w:t>
      </w:r>
      <w:r w:rsidR="00424573">
        <w:t xml:space="preserve">In the first step, </w:t>
      </w:r>
      <w:r w:rsidR="00502DBE" w:rsidRPr="00262681">
        <w:t xml:space="preserve">a generalized linear model (ordered categorical model) was applied </w:t>
      </w:r>
      <w:r>
        <w:t>to</w:t>
      </w:r>
      <w:r w:rsidR="00502DBE" w:rsidRPr="00262681">
        <w:t xml:space="preserve"> each of the 10.3</w:t>
      </w:r>
      <w:r>
        <w:t xml:space="preserve"> million</w:t>
      </w:r>
      <w:r w:rsidR="00502DBE" w:rsidRPr="00262681">
        <w:t xml:space="preserve"> variants</w:t>
      </w:r>
      <w:r w:rsidRPr="000C64AB">
        <w:t xml:space="preserve"> </w:t>
      </w:r>
      <w:r w:rsidRPr="00262681">
        <w:t>without the random term</w:t>
      </w:r>
      <w:r w:rsidR="00502DBE" w:rsidRPr="00262681">
        <w:t xml:space="preserve">. </w:t>
      </w:r>
      <w:r w:rsidR="006E15A6">
        <w:t>The p</w:t>
      </w:r>
      <w:r w:rsidR="00424573">
        <w:t xml:space="preserve">urpose of this step was </w:t>
      </w:r>
      <w:r w:rsidR="006E15A6">
        <w:t xml:space="preserve">a preliminary </w:t>
      </w:r>
      <w:r w:rsidR="00424573">
        <w:t xml:space="preserve">screen </w:t>
      </w:r>
      <w:r w:rsidR="006E15A6">
        <w:t xml:space="preserve">for </w:t>
      </w:r>
      <w:r w:rsidR="00424573">
        <w:t>potential candidate variants.</w:t>
      </w:r>
      <w:r w:rsidR="00D60A6E">
        <w:t xml:space="preserve"> M</w:t>
      </w:r>
      <w:r w:rsidR="003744F9" w:rsidRPr="00262681">
        <w:t>odel parameters</w:t>
      </w:r>
      <w:r w:rsidR="006E15A6">
        <w:t xml:space="preserve"> </w:t>
      </w:r>
      <w:r w:rsidR="003744F9" w:rsidRPr="00262681">
        <w:t xml:space="preserve">were estimated by the maximal likelihood estimation </w:t>
      </w:r>
      <w:r w:rsidR="000717E0" w:rsidRPr="00262681">
        <w:t xml:space="preserve">(MLE) </w:t>
      </w:r>
      <w:r w:rsidR="003744F9" w:rsidRPr="00262681">
        <w:t xml:space="preserve">method for </w:t>
      </w:r>
      <w:r>
        <w:t xml:space="preserve">computational </w:t>
      </w:r>
      <w:r w:rsidR="003744F9" w:rsidRPr="00262681">
        <w:t xml:space="preserve">efficiency. </w:t>
      </w:r>
      <w:r w:rsidR="003D15D4" w:rsidRPr="00262681">
        <w:t xml:space="preserve">Variants with </w:t>
      </w:r>
      <w:r w:rsidRPr="000C64AB">
        <w:rPr>
          <w:i/>
        </w:rPr>
        <w:t>p</w:t>
      </w:r>
      <w:r>
        <w:t xml:space="preserve"> &lt;</w:t>
      </w:r>
      <w:r w:rsidR="003D15D4" w:rsidRPr="00262681">
        <w:t xml:space="preserve"> 0.0001 we</w:t>
      </w:r>
      <w:r w:rsidR="004C03A4" w:rsidRPr="00262681">
        <w:t xml:space="preserve">re </w:t>
      </w:r>
      <w:r>
        <w:t>identified</w:t>
      </w:r>
      <w:r w:rsidR="004C03A4" w:rsidRPr="00262681">
        <w:t xml:space="preserve"> as potential </w:t>
      </w:r>
      <w:r>
        <w:t>candidate</w:t>
      </w:r>
      <w:r w:rsidR="004C03A4" w:rsidRPr="00262681">
        <w:t xml:space="preserve"> variants</w:t>
      </w:r>
      <w:r w:rsidR="00D34C77" w:rsidRPr="00262681">
        <w:t xml:space="preserve"> (</w:t>
      </w:r>
      <w:r w:rsidR="00D34C77" w:rsidRPr="000C64AB">
        <w:rPr>
          <w:i/>
        </w:rPr>
        <w:t>N</w:t>
      </w:r>
      <w:r w:rsidR="00D34C77" w:rsidRPr="00262681">
        <w:t xml:space="preserve"> = 9726</w:t>
      </w:r>
      <w:r w:rsidR="00E90654" w:rsidRPr="00262681">
        <w:t xml:space="preserve">, Figure </w:t>
      </w:r>
      <w:r w:rsidR="00DE2AF5" w:rsidRPr="00262681">
        <w:t>4</w:t>
      </w:r>
      <w:r>
        <w:t>A</w:t>
      </w:r>
      <w:r w:rsidR="00D34C77" w:rsidRPr="00262681">
        <w:t>)</w:t>
      </w:r>
      <w:r>
        <w:t>. In the second step,</w:t>
      </w:r>
      <w:r w:rsidR="004C03A4" w:rsidRPr="00262681">
        <w:t xml:space="preserve"> </w:t>
      </w:r>
      <w:r>
        <w:t>candidate</w:t>
      </w:r>
      <w:r w:rsidR="004C03A4" w:rsidRPr="00262681">
        <w:t xml:space="preserve"> variants</w:t>
      </w:r>
      <w:r w:rsidR="00D60A6E">
        <w:t xml:space="preserve"> from the first step</w:t>
      </w:r>
      <w:r w:rsidR="004C03A4" w:rsidRPr="00262681">
        <w:t xml:space="preserve"> were tested with the full GLMM, including </w:t>
      </w:r>
      <w:r w:rsidR="00FB72D2" w:rsidRPr="00262681">
        <w:t xml:space="preserve">the </w:t>
      </w:r>
      <w:r w:rsidR="00FD72DC" w:rsidRPr="00262681">
        <w:t xml:space="preserve">random term to </w:t>
      </w:r>
      <w:r w:rsidR="006E15A6">
        <w:t>address</w:t>
      </w:r>
      <w:r w:rsidR="006E15A6" w:rsidRPr="00262681">
        <w:t xml:space="preserve"> </w:t>
      </w:r>
      <w:r w:rsidR="00FD72DC" w:rsidRPr="00262681">
        <w:t>sample</w:t>
      </w:r>
      <w:r w:rsidR="00FB72D2" w:rsidRPr="00262681">
        <w:t xml:space="preserve"> relatedness</w:t>
      </w:r>
      <w:r w:rsidR="00204E2F" w:rsidRPr="00262681">
        <w:t>.</w:t>
      </w:r>
      <w:r w:rsidR="00EB078F" w:rsidRPr="00262681">
        <w:t xml:space="preserve"> </w:t>
      </w:r>
      <w:r w:rsidR="00C21057" w:rsidRPr="00262681">
        <w:t>Model p</w:t>
      </w:r>
      <w:r w:rsidR="00204E2F" w:rsidRPr="00262681">
        <w:t>arameters were estimated by MCMC sampling</w:t>
      </w:r>
      <w:r w:rsidR="00EF2178" w:rsidRPr="00262681">
        <w:t xml:space="preserve"> to avoid the </w:t>
      </w:r>
      <w:r w:rsidR="00D85F2B">
        <w:t>instability</w:t>
      </w:r>
      <w:r w:rsidR="00AF339B" w:rsidRPr="00262681">
        <w:t xml:space="preserve"> in</w:t>
      </w:r>
      <w:r w:rsidR="009601CB" w:rsidRPr="00262681">
        <w:t xml:space="preserve"> estimating GLMM</w:t>
      </w:r>
      <w:r w:rsidR="000E0E56" w:rsidRPr="00262681">
        <w:t xml:space="preserve"> by MLE</w:t>
      </w:r>
      <w:r w:rsidR="009601CB" w:rsidRPr="00262681">
        <w:t xml:space="preserve">. </w:t>
      </w:r>
      <w:r w:rsidR="00EB078F" w:rsidRPr="00262681">
        <w:t>Final</w:t>
      </w:r>
      <w:r w:rsidR="00EB078F" w:rsidRPr="00262681">
        <w:rPr>
          <w:i/>
        </w:rPr>
        <w:t xml:space="preserve"> p</w:t>
      </w:r>
      <w:r w:rsidR="00204E2F" w:rsidRPr="00262681">
        <w:t xml:space="preserve">-values </w:t>
      </w:r>
      <w:r w:rsidR="00EB078F" w:rsidRPr="00262681">
        <w:t xml:space="preserve">for every </w:t>
      </w:r>
      <w:r w:rsidR="00204E2F" w:rsidRPr="00262681">
        <w:t xml:space="preserve">variant were obtained </w:t>
      </w:r>
      <w:r w:rsidR="00EB078F" w:rsidRPr="00262681">
        <w:t xml:space="preserve">from </w:t>
      </w:r>
      <w:r w:rsidR="007D266D" w:rsidRPr="00262681">
        <w:t xml:space="preserve">their </w:t>
      </w:r>
      <w:r w:rsidR="00204E2F" w:rsidRPr="00262681">
        <w:t>empirical posterior distribution</w:t>
      </w:r>
      <w:r w:rsidR="00EB078F" w:rsidRPr="00262681">
        <w:t>s</w:t>
      </w:r>
      <w:r w:rsidR="007D266D" w:rsidRPr="00262681">
        <w:t xml:space="preserve"> (Figure </w:t>
      </w:r>
      <w:r w:rsidR="00BE5F2A">
        <w:t>4B</w:t>
      </w:r>
      <w:r w:rsidR="007D266D" w:rsidRPr="00262681">
        <w:t>)</w:t>
      </w:r>
      <w:r w:rsidR="00C03670">
        <w:t>.</w:t>
      </w:r>
    </w:p>
    <w:p w14:paraId="207FA9BF" w14:textId="77777777" w:rsidR="007F2AC7" w:rsidRPr="00262681" w:rsidRDefault="007F2AC7" w:rsidP="007F2AC7">
      <w:pPr>
        <w:pStyle w:val="normal0"/>
        <w:spacing w:before="120" w:after="120" w:line="360" w:lineRule="auto"/>
      </w:pPr>
      <w:r w:rsidRPr="00262681">
        <w:rPr>
          <w:b/>
        </w:rPr>
        <w:t>Top LOAD-associated variants from ADSP WGS</w:t>
      </w:r>
    </w:p>
    <w:p w14:paraId="5C9FD588" w14:textId="4A333E77" w:rsidR="002F59B8" w:rsidRDefault="002F59B8" w:rsidP="002F59B8">
      <w:pPr>
        <w:pStyle w:val="normal0"/>
        <w:spacing w:before="120" w:after="120" w:line="360" w:lineRule="auto"/>
      </w:pPr>
      <w:r>
        <w:t>W</w:t>
      </w:r>
      <w:r w:rsidRPr="00262681">
        <w:t xml:space="preserve">e identified </w:t>
      </w:r>
      <w:r w:rsidR="002A54CB">
        <w:t xml:space="preserve">four </w:t>
      </w:r>
      <w:r w:rsidR="000B3178">
        <w:t xml:space="preserve">variants in </w:t>
      </w:r>
      <w:r w:rsidR="002A54CB">
        <w:t>three</w:t>
      </w:r>
      <w:r w:rsidR="000B3178">
        <w:t xml:space="preserve"> </w:t>
      </w:r>
      <w:r w:rsidR="008841B4">
        <w:t>independent loci with</w:t>
      </w:r>
      <w:r w:rsidR="000B3178">
        <w:t xml:space="preserve"> </w:t>
      </w:r>
      <w:r w:rsidR="000B3178" w:rsidRPr="00262681">
        <w:rPr>
          <w:i/>
        </w:rPr>
        <w:t>p</w:t>
      </w:r>
      <w:r w:rsidR="000B3178">
        <w:t xml:space="preserve"> &lt; 5</w:t>
      </w:r>
      <w:r w:rsidR="000B3178" w:rsidRPr="00262681">
        <w:t xml:space="preserve"> x 10</w:t>
      </w:r>
      <w:r w:rsidR="000B3178" w:rsidRPr="00262681">
        <w:rPr>
          <w:vertAlign w:val="superscript"/>
        </w:rPr>
        <w:t>-</w:t>
      </w:r>
      <w:r w:rsidR="000B3178">
        <w:rPr>
          <w:vertAlign w:val="superscript"/>
        </w:rPr>
        <w:t>8</w:t>
      </w:r>
      <w:r w:rsidR="000B3178" w:rsidRPr="00262681">
        <w:t xml:space="preserve"> </w:t>
      </w:r>
      <w:r w:rsidR="000B3178">
        <w:t xml:space="preserve">and </w:t>
      </w:r>
      <w:r w:rsidRPr="00262681">
        <w:t xml:space="preserve">55 variants in 28 loci with </w:t>
      </w:r>
      <w:r w:rsidRPr="00262681">
        <w:rPr>
          <w:i/>
        </w:rPr>
        <w:t>p</w:t>
      </w:r>
      <w:r>
        <w:t xml:space="preserve"> &lt;</w:t>
      </w:r>
      <w:r w:rsidRPr="00262681">
        <w:t xml:space="preserve"> 1 x 10</w:t>
      </w:r>
      <w:r w:rsidRPr="00262681">
        <w:rPr>
          <w:vertAlign w:val="superscript"/>
        </w:rPr>
        <w:t>-6</w:t>
      </w:r>
      <w:r w:rsidR="00DE04BC">
        <w:t xml:space="preserve"> (Table 1). 52 out of the </w:t>
      </w:r>
      <w:r w:rsidRPr="00262681">
        <w:t>top 55</w:t>
      </w:r>
      <w:r>
        <w:t xml:space="preserve"> variants </w:t>
      </w:r>
      <w:r w:rsidR="002B1C6C">
        <w:t>increased</w:t>
      </w:r>
      <w:r>
        <w:t xml:space="preserve"> LOAD</w:t>
      </w:r>
      <w:r w:rsidR="002B1C6C">
        <w:t xml:space="preserve"> risk</w:t>
      </w:r>
      <w:r w:rsidRPr="00262681">
        <w:t>. Further</w:t>
      </w:r>
      <w:r w:rsidR="002B1C6C">
        <w:t>more</w:t>
      </w:r>
      <w:r w:rsidRPr="00262681">
        <w:t xml:space="preserve">, variants with strong effects tended to occur at lower allele frequency, suggesting that these variants </w:t>
      </w:r>
      <w:r>
        <w:t>might</w:t>
      </w:r>
      <w:r w:rsidRPr="00262681">
        <w:t xml:space="preserve"> be</w:t>
      </w:r>
      <w:r>
        <w:t xml:space="preserve"> under</w:t>
      </w:r>
      <w:r w:rsidRPr="00262681">
        <w:t xml:space="preserve"> negat</w:t>
      </w:r>
      <w:r>
        <w:t>ive selection</w:t>
      </w:r>
      <w:r w:rsidR="00A962FA">
        <w:t xml:space="preserve"> (Figure 5)</w:t>
      </w:r>
      <w:r w:rsidRPr="00262681">
        <w:t xml:space="preserve">. The top 55 variants </w:t>
      </w:r>
      <w:r w:rsidR="002B1C6C">
        <w:t>mapped to</w:t>
      </w:r>
      <w:r w:rsidRPr="00262681">
        <w:t xml:space="preserve"> 146 </w:t>
      </w:r>
      <w:r w:rsidR="002B1C6C">
        <w:t>genomic annotations</w:t>
      </w:r>
      <w:r w:rsidR="002A54CB">
        <w:t xml:space="preserve"> </w:t>
      </w:r>
      <w:r w:rsidR="001E5DA7">
        <w:t xml:space="preserve">using </w:t>
      </w:r>
      <w:proofErr w:type="spellStart"/>
      <w:r w:rsidR="001E5DA7">
        <w:t>Ensembl</w:t>
      </w:r>
      <w:proofErr w:type="spellEnd"/>
      <w:r w:rsidR="001E5DA7">
        <w:t xml:space="preserve"> Variant Effect Predictor </w:t>
      </w:r>
      <w:r w:rsidR="002A54CB">
        <w:t>(variants commonly mapped to multiple annotations)</w:t>
      </w:r>
      <w:r w:rsidR="002B1C6C">
        <w:t xml:space="preserve">: </w:t>
      </w:r>
      <w:r w:rsidRPr="00262681">
        <w:t xml:space="preserve">73 </w:t>
      </w:r>
      <w:r w:rsidR="002A54CB">
        <w:t>were in</w:t>
      </w:r>
      <w:r w:rsidR="002A54CB" w:rsidRPr="00262681">
        <w:t xml:space="preserve"> </w:t>
      </w:r>
      <w:r w:rsidRPr="00262681">
        <w:t>intron</w:t>
      </w:r>
      <w:r w:rsidR="002A54CB">
        <w:t>s</w:t>
      </w:r>
      <w:r>
        <w:t>, 31</w:t>
      </w:r>
      <w:r w:rsidRPr="00262681">
        <w:t xml:space="preserve"> </w:t>
      </w:r>
      <w:r w:rsidR="002A54CB">
        <w:t xml:space="preserve">were in </w:t>
      </w:r>
      <w:r w:rsidRPr="00262681">
        <w:t>intergenic</w:t>
      </w:r>
      <w:r w:rsidR="00FD6ABB">
        <w:t xml:space="preserve"> </w:t>
      </w:r>
      <w:r w:rsidR="002A54CB">
        <w:t>regions</w:t>
      </w:r>
      <w:r w:rsidRPr="00262681">
        <w:t>,</w:t>
      </w:r>
      <w:r>
        <w:t xml:space="preserve"> 27 </w:t>
      </w:r>
      <w:r w:rsidR="002A54CB">
        <w:t xml:space="preserve">were </w:t>
      </w:r>
      <w:r>
        <w:t>upstream</w:t>
      </w:r>
      <w:r w:rsidR="002A54CB">
        <w:t xml:space="preserve"> of genes </w:t>
      </w:r>
      <w:r>
        <w:t xml:space="preserve">(within </w:t>
      </w:r>
      <w:r w:rsidR="002A54CB">
        <w:t xml:space="preserve">5 kb </w:t>
      </w:r>
      <w:r>
        <w:t xml:space="preserve">upstream from the 5’ end), 11 </w:t>
      </w:r>
      <w:r w:rsidR="002A54CB">
        <w:t xml:space="preserve">were </w:t>
      </w:r>
      <w:r>
        <w:t xml:space="preserve">downstream </w:t>
      </w:r>
      <w:r w:rsidR="002A54CB">
        <w:t xml:space="preserve">of </w:t>
      </w:r>
      <w:r>
        <w:t>gene</w:t>
      </w:r>
      <w:r w:rsidR="002A54CB">
        <w:t>s</w:t>
      </w:r>
      <w:r>
        <w:t xml:space="preserve"> </w:t>
      </w:r>
      <w:r w:rsidR="002A54CB">
        <w:t xml:space="preserve"> </w:t>
      </w:r>
      <w:r>
        <w:t xml:space="preserve">(within </w:t>
      </w:r>
      <w:r w:rsidR="002A54CB">
        <w:t xml:space="preserve">5 kb </w:t>
      </w:r>
      <w:r>
        <w:t>downstream from the 3’ end)</w:t>
      </w:r>
      <w:r w:rsidR="002A54CB">
        <w:t>,</w:t>
      </w:r>
      <w:r>
        <w:t xml:space="preserve"> </w:t>
      </w:r>
      <w:r w:rsidRPr="00262681">
        <w:t xml:space="preserve">and </w:t>
      </w:r>
      <w:r w:rsidR="002A54CB">
        <w:t>four</w:t>
      </w:r>
      <w:r w:rsidR="002A54CB" w:rsidRPr="00262681">
        <w:t xml:space="preserve"> </w:t>
      </w:r>
      <w:r w:rsidR="002A54CB">
        <w:t xml:space="preserve">were </w:t>
      </w:r>
      <w:r w:rsidRPr="00262681">
        <w:t>regulatory region</w:t>
      </w:r>
      <w:r w:rsidR="002A54CB">
        <w:t>s</w:t>
      </w:r>
      <w:r w:rsidRPr="00262681">
        <w:t xml:space="preserve"> (Supplementary table 1).</w:t>
      </w:r>
      <w:r>
        <w:t xml:space="preserve"> The </w:t>
      </w:r>
      <w:r w:rsidRPr="00262681">
        <w:t xml:space="preserve">73 </w:t>
      </w:r>
      <w:proofErr w:type="spellStart"/>
      <w:r w:rsidRPr="00262681">
        <w:t>intron</w:t>
      </w:r>
      <w:r w:rsidR="002A54CB">
        <w:t>ic</w:t>
      </w:r>
      <w:proofErr w:type="spellEnd"/>
      <w:r w:rsidR="002A54CB">
        <w:t xml:space="preserve"> annotations</w:t>
      </w:r>
      <w:r>
        <w:t xml:space="preserve"> </w:t>
      </w:r>
      <w:r w:rsidRPr="00262681">
        <w:t xml:space="preserve">mapped to 19 variants and 18 </w:t>
      </w:r>
      <w:r>
        <w:t xml:space="preserve">unique </w:t>
      </w:r>
      <w:r w:rsidRPr="00262681">
        <w:t xml:space="preserve">genes. </w:t>
      </w:r>
      <w:r w:rsidR="002A54CB">
        <w:t>Twelve</w:t>
      </w:r>
      <w:r w:rsidR="002A54CB" w:rsidRPr="00262681">
        <w:t xml:space="preserve"> </w:t>
      </w:r>
      <w:r w:rsidRPr="00262681">
        <w:t xml:space="preserve">out of the 18 genes appeared in the NHGRI GWAS </w:t>
      </w:r>
      <w:r w:rsidR="002A54CB">
        <w:t>catalog as disease-associated</w:t>
      </w:r>
      <w:r w:rsidR="002A54CB" w:rsidRPr="00262681">
        <w:t xml:space="preserve"> </w:t>
      </w:r>
      <w:r w:rsidRPr="00262681">
        <w:t>(Welter et al., 2014</w:t>
      </w:r>
      <w:r w:rsidR="001155C3">
        <w:t>, supplementary table 2</w:t>
      </w:r>
      <w:r w:rsidRPr="00262681">
        <w:t xml:space="preserve">). </w:t>
      </w:r>
      <w:r w:rsidR="008762F1">
        <w:t>A</w:t>
      </w:r>
      <w:r w:rsidR="002A54CB">
        <w:t>ssociated</w:t>
      </w:r>
      <w:r w:rsidRPr="00262681">
        <w:t xml:space="preserve"> traits of the 12 genes </w:t>
      </w:r>
      <w:r w:rsidR="008762F1">
        <w:t>included</w:t>
      </w:r>
      <w:r w:rsidR="008762F1" w:rsidRPr="00262681">
        <w:t xml:space="preserve"> </w:t>
      </w:r>
      <w:r>
        <w:t>o</w:t>
      </w:r>
      <w:r w:rsidRPr="00262681">
        <w:t xml:space="preserve">besity-related (PTPRD, SORCS2 and SLC24A4), Alzheimer’s disease (SLC24A4, GABRG3), acute lymphoblastic leukemia (ERC2 and ST6GALNAC3), </w:t>
      </w:r>
      <w:proofErr w:type="spellStart"/>
      <w:r w:rsidRPr="00262681">
        <w:t>adiponectin</w:t>
      </w:r>
      <w:proofErr w:type="spellEnd"/>
      <w:r w:rsidRPr="00262681">
        <w:t xml:space="preserve"> levels (CMIP and HIVEP2 in 3 studies), bipolar disorder and schizophrenia (ERC2), and type-2 diabetes (PTPRD).</w:t>
      </w:r>
      <w:r>
        <w:t xml:space="preserve"> </w:t>
      </w:r>
    </w:p>
    <w:p w14:paraId="7ACFB7BE" w14:textId="1087E728" w:rsidR="00100520" w:rsidRDefault="00E31B5C" w:rsidP="00483293">
      <w:pPr>
        <w:pStyle w:val="normal0"/>
        <w:spacing w:before="120" w:after="120" w:line="360" w:lineRule="auto"/>
      </w:pPr>
      <w:r w:rsidRPr="00262681">
        <w:t>T</w:t>
      </w:r>
      <w:r w:rsidR="001B1BDD" w:rsidRPr="00262681">
        <w:t>he</w:t>
      </w:r>
      <w:r w:rsidR="00DB01B4">
        <w:t xml:space="preserve"> </w:t>
      </w:r>
      <w:r w:rsidR="002A54CB">
        <w:t>four</w:t>
      </w:r>
      <w:r w:rsidR="002A54CB" w:rsidRPr="00262681">
        <w:t xml:space="preserve"> </w:t>
      </w:r>
      <w:r w:rsidR="00040028">
        <w:t>genome-wide significant</w:t>
      </w:r>
      <w:r w:rsidR="00040028" w:rsidRPr="00262681">
        <w:t xml:space="preserve"> </w:t>
      </w:r>
      <w:r w:rsidR="00CB6197" w:rsidRPr="00262681">
        <w:t xml:space="preserve">variants </w:t>
      </w:r>
      <w:r w:rsidR="00040028" w:rsidRPr="00262681">
        <w:t>(</w:t>
      </w:r>
      <w:r w:rsidR="00040028" w:rsidRPr="00262681">
        <w:rPr>
          <w:i/>
        </w:rPr>
        <w:t>p</w:t>
      </w:r>
      <w:r w:rsidR="00040028" w:rsidRPr="00262681">
        <w:t xml:space="preserve"> &lt; 5 x 10</w:t>
      </w:r>
      <w:r w:rsidR="00040028" w:rsidRPr="00262681">
        <w:rPr>
          <w:vertAlign w:val="superscript"/>
        </w:rPr>
        <w:t>-8</w:t>
      </w:r>
      <w:r w:rsidR="00040028" w:rsidRPr="00262681">
        <w:t>)</w:t>
      </w:r>
      <w:r w:rsidR="00040028">
        <w:t xml:space="preserve"> </w:t>
      </w:r>
      <w:r w:rsidR="00040028" w:rsidRPr="00262681">
        <w:t>were all intergenic</w:t>
      </w:r>
      <w:r w:rsidR="00040028">
        <w:t>:</w:t>
      </w:r>
      <w:r w:rsidR="00040028" w:rsidRPr="00262681">
        <w:t xml:space="preserve"> </w:t>
      </w:r>
      <w:r w:rsidRPr="00262681">
        <w:t>rs10490263, rs7494</w:t>
      </w:r>
      <w:r w:rsidR="00040028">
        <w:t>4275, rs149372995, rs140233081</w:t>
      </w:r>
      <w:r w:rsidR="003D470A">
        <w:t>. The</w:t>
      </w:r>
      <w:r w:rsidR="00040028">
        <w:t>se</w:t>
      </w:r>
      <w:r w:rsidR="003D470A">
        <w:t xml:space="preserve"> SNPs are located as follows: rs10490263 i</w:t>
      </w:r>
      <w:r w:rsidR="00600243" w:rsidRPr="00262681">
        <w:t>s</w:t>
      </w:r>
      <w:r w:rsidR="002C0923" w:rsidRPr="00262681">
        <w:t xml:space="preserve"> 233,714 </w:t>
      </w:r>
      <w:proofErr w:type="spellStart"/>
      <w:r w:rsidR="002C0923" w:rsidRPr="00262681">
        <w:t>bp</w:t>
      </w:r>
      <w:proofErr w:type="spellEnd"/>
      <w:r w:rsidR="002C0923" w:rsidRPr="00262681">
        <w:t xml:space="preserve"> upstream of SLC8A1 </w:t>
      </w:r>
      <w:r w:rsidR="00600243" w:rsidRPr="00262681">
        <w:t xml:space="preserve">and 337 </w:t>
      </w:r>
      <w:proofErr w:type="spellStart"/>
      <w:r w:rsidR="00600243" w:rsidRPr="00262681">
        <w:t>bp</w:t>
      </w:r>
      <w:proofErr w:type="spellEnd"/>
      <w:r w:rsidR="00600243" w:rsidRPr="00262681">
        <w:t xml:space="preserve"> </w:t>
      </w:r>
      <w:r w:rsidR="002C0923" w:rsidRPr="00262681">
        <w:t xml:space="preserve">upstream of </w:t>
      </w:r>
      <w:proofErr w:type="spellStart"/>
      <w:r w:rsidR="002C0923" w:rsidRPr="00262681">
        <w:t>li</w:t>
      </w:r>
      <w:r w:rsidR="003D470A">
        <w:t>ncRNA</w:t>
      </w:r>
      <w:proofErr w:type="spellEnd"/>
      <w:r w:rsidR="003D470A">
        <w:t xml:space="preserve"> AC007317.1;</w:t>
      </w:r>
      <w:r w:rsidR="00600243" w:rsidRPr="00262681">
        <w:t xml:space="preserve"> </w:t>
      </w:r>
      <w:r w:rsidR="007873D1" w:rsidRPr="00262681">
        <w:t xml:space="preserve">rs74944275 </w:t>
      </w:r>
      <w:r w:rsidR="003D470A">
        <w:t>is</w:t>
      </w:r>
      <w:r w:rsidR="002C0923" w:rsidRPr="00262681">
        <w:t xml:space="preserve"> 111,711 downstream of C5orf30</w:t>
      </w:r>
      <w:r w:rsidR="0073555B" w:rsidRPr="00262681">
        <w:t xml:space="preserve"> and 18,568 </w:t>
      </w:r>
      <w:proofErr w:type="spellStart"/>
      <w:r w:rsidR="0073555B" w:rsidRPr="00262681">
        <w:t>bp</w:t>
      </w:r>
      <w:proofErr w:type="spellEnd"/>
      <w:r w:rsidR="0073555B" w:rsidRPr="00262681">
        <w:t xml:space="preserve"> dow</w:t>
      </w:r>
      <w:r w:rsidR="003D470A">
        <w:t xml:space="preserve">nstream of </w:t>
      </w:r>
      <w:proofErr w:type="spellStart"/>
      <w:r w:rsidR="003D470A">
        <w:t>lin</w:t>
      </w:r>
      <w:r w:rsidR="00FD1CA5">
        <w:t>cRNA</w:t>
      </w:r>
      <w:proofErr w:type="spellEnd"/>
      <w:r w:rsidR="00FD1CA5">
        <w:t xml:space="preserve"> CTD-2154H6.1;</w:t>
      </w:r>
      <w:r w:rsidR="000B6256">
        <w:t xml:space="preserve"> </w:t>
      </w:r>
      <w:r w:rsidR="0073555B" w:rsidRPr="00262681">
        <w:t>rs140233081 and rs149372995</w:t>
      </w:r>
      <w:r w:rsidR="002C0923" w:rsidRPr="00262681">
        <w:t xml:space="preserve"> </w:t>
      </w:r>
      <w:r w:rsidR="003D470A">
        <w:t>are</w:t>
      </w:r>
      <w:r w:rsidR="000B6256">
        <w:t xml:space="preserve"> in LD and locate in between PRKAR1B and P</w:t>
      </w:r>
      <w:r w:rsidR="008329D3">
        <w:t xml:space="preserve">DGFA. </w:t>
      </w:r>
      <w:r w:rsidR="002A54CB">
        <w:t xml:space="preserve">Additionally, these final two SNPs </w:t>
      </w:r>
      <w:r w:rsidR="008329D3">
        <w:t xml:space="preserve">are </w:t>
      </w:r>
      <w:r w:rsidR="0073555B" w:rsidRPr="00262681">
        <w:t>8</w:t>
      </w:r>
      <w:r w:rsidR="00AF45BC" w:rsidRPr="00262681">
        <w:t>,</w:t>
      </w:r>
      <w:r w:rsidR="0073555B" w:rsidRPr="00262681">
        <w:t>097 and 8</w:t>
      </w:r>
      <w:r w:rsidR="00AF45BC" w:rsidRPr="00262681">
        <w:t>,</w:t>
      </w:r>
      <w:r w:rsidR="0073555B" w:rsidRPr="00262681">
        <w:t>292</w:t>
      </w:r>
      <w:r w:rsidR="00E5384D">
        <w:t xml:space="preserve"> </w:t>
      </w:r>
      <w:proofErr w:type="spellStart"/>
      <w:r w:rsidR="00E5384D">
        <w:t>bp</w:t>
      </w:r>
      <w:proofErr w:type="spellEnd"/>
      <w:r w:rsidR="005019DB">
        <w:t xml:space="preserve"> downstream of PRKAR1B</w:t>
      </w:r>
      <w:r w:rsidR="000B6256">
        <w:t xml:space="preserve">, and 21,254 and 21,059 </w:t>
      </w:r>
      <w:proofErr w:type="spellStart"/>
      <w:r w:rsidR="000B6256">
        <w:t>bp</w:t>
      </w:r>
      <w:proofErr w:type="spellEnd"/>
      <w:r w:rsidR="000B6256">
        <w:t xml:space="preserve"> </w:t>
      </w:r>
      <w:r w:rsidR="008329D3">
        <w:t>upstream of PDGFA, respectively</w:t>
      </w:r>
      <w:r w:rsidR="0073555B" w:rsidRPr="00262681">
        <w:t xml:space="preserve">. </w:t>
      </w:r>
      <w:r w:rsidR="00100520" w:rsidRPr="00262681">
        <w:t xml:space="preserve">To </w:t>
      </w:r>
      <w:r w:rsidR="003D470A">
        <w:t>assess the</w:t>
      </w:r>
      <w:r w:rsidR="002C0923" w:rsidRPr="00262681">
        <w:t xml:space="preserve"> </w:t>
      </w:r>
      <w:r w:rsidR="00100520" w:rsidRPr="00262681">
        <w:t xml:space="preserve">functional relevance of </w:t>
      </w:r>
      <w:r w:rsidR="00100520" w:rsidRPr="00262681">
        <w:lastRenderedPageBreak/>
        <w:t>the</w:t>
      </w:r>
      <w:r w:rsidR="002A54CB">
        <w:t xml:space="preserve"> four</w:t>
      </w:r>
      <w:r w:rsidR="00100520" w:rsidRPr="00262681">
        <w:t xml:space="preserve"> variants, we </w:t>
      </w:r>
      <w:r w:rsidR="003D470A">
        <w:t>queried</w:t>
      </w:r>
      <w:r w:rsidR="00100520" w:rsidRPr="00262681">
        <w:t xml:space="preserve"> the Roadmap </w:t>
      </w:r>
      <w:proofErr w:type="spellStart"/>
      <w:r w:rsidR="00100520" w:rsidRPr="00262681">
        <w:t>Epigenomics</w:t>
      </w:r>
      <w:proofErr w:type="spellEnd"/>
      <w:r w:rsidR="008367AC">
        <w:t xml:space="preserve"> (Bernstein et al., 2010)</w:t>
      </w:r>
      <w:r w:rsidR="00100520" w:rsidRPr="00262681">
        <w:t xml:space="preserve"> </w:t>
      </w:r>
      <w:r w:rsidR="005D66A1" w:rsidRPr="00262681">
        <w:t>and ENCODE</w:t>
      </w:r>
      <w:r w:rsidR="00CF4F49">
        <w:t xml:space="preserve"> (Dunham et al., 2012)</w:t>
      </w:r>
      <w:r w:rsidR="005D66A1" w:rsidRPr="00262681">
        <w:t xml:space="preserve"> </w:t>
      </w:r>
      <w:r w:rsidR="003D470A">
        <w:t>resources</w:t>
      </w:r>
      <w:r w:rsidR="005D66A1" w:rsidRPr="00262681">
        <w:t xml:space="preserve"> </w:t>
      </w:r>
      <w:r w:rsidR="00AA67F5">
        <w:t xml:space="preserve">using </w:t>
      </w:r>
      <w:proofErr w:type="spellStart"/>
      <w:r w:rsidR="00AA67F5">
        <w:t>HaploReg</w:t>
      </w:r>
      <w:proofErr w:type="spellEnd"/>
      <w:r w:rsidR="00AA67F5">
        <w:t xml:space="preserve"> (Ward and </w:t>
      </w:r>
      <w:proofErr w:type="spellStart"/>
      <w:r w:rsidR="00AA67F5">
        <w:t>Kellis</w:t>
      </w:r>
      <w:proofErr w:type="spellEnd"/>
      <w:r w:rsidR="00AA67F5">
        <w:t xml:space="preserve">, 2012) </w:t>
      </w:r>
      <w:r w:rsidR="005D66A1" w:rsidRPr="00262681">
        <w:t xml:space="preserve">for chromatin state </w:t>
      </w:r>
      <w:r w:rsidR="00F908BA" w:rsidRPr="00262681">
        <w:t>and protein binding annotations</w:t>
      </w:r>
      <w:r w:rsidR="00100520" w:rsidRPr="00262681">
        <w:t xml:space="preserve">. </w:t>
      </w:r>
      <w:r w:rsidR="00CB5C21" w:rsidRPr="00262681">
        <w:t xml:space="preserve">We found </w:t>
      </w:r>
      <w:r w:rsidR="00840909" w:rsidRPr="00262681">
        <w:t xml:space="preserve">rs10490263 </w:t>
      </w:r>
      <w:r w:rsidR="003D470A">
        <w:t>lies in</w:t>
      </w:r>
      <w:r w:rsidR="00CB5C21" w:rsidRPr="00262681">
        <w:t xml:space="preserve"> </w:t>
      </w:r>
      <w:r w:rsidR="007873D1" w:rsidRPr="00262681">
        <w:t>promoter</w:t>
      </w:r>
      <w:r w:rsidR="003D470A">
        <w:t>-associated</w:t>
      </w:r>
      <w:r w:rsidR="007873D1" w:rsidRPr="00262681">
        <w:t xml:space="preserve"> histone</w:t>
      </w:r>
      <w:r w:rsidR="00840909" w:rsidRPr="00262681">
        <w:t xml:space="preserve"> mark</w:t>
      </w:r>
      <w:r w:rsidR="007873D1" w:rsidRPr="00262681">
        <w:t>s</w:t>
      </w:r>
      <w:r w:rsidR="00CB5C21" w:rsidRPr="00262681">
        <w:t xml:space="preserve"> in </w:t>
      </w:r>
      <w:r w:rsidR="003D470A">
        <w:t>the</w:t>
      </w:r>
      <w:r w:rsidR="007873D1" w:rsidRPr="00262681">
        <w:t xml:space="preserve"> hippocampus</w:t>
      </w:r>
      <w:r w:rsidR="009B1C7B">
        <w:t xml:space="preserve"> and circulating</w:t>
      </w:r>
      <w:r w:rsidR="009B1C7B" w:rsidRPr="00262681">
        <w:t xml:space="preserve"> T cells</w:t>
      </w:r>
      <w:r w:rsidR="007873D1" w:rsidRPr="00262681">
        <w:t>,</w:t>
      </w:r>
      <w:r w:rsidR="003D470A">
        <w:t xml:space="preserve"> and</w:t>
      </w:r>
      <w:r w:rsidR="007873D1" w:rsidRPr="00262681">
        <w:t xml:space="preserve"> rs74944275 </w:t>
      </w:r>
      <w:r w:rsidR="003D470A">
        <w:t>lies in</w:t>
      </w:r>
      <w:r w:rsidR="00CB5C21" w:rsidRPr="00262681">
        <w:t xml:space="preserve"> both </w:t>
      </w:r>
      <w:r w:rsidR="007873D1" w:rsidRPr="00262681">
        <w:t>promoter</w:t>
      </w:r>
      <w:r w:rsidR="003D470A">
        <w:t>-</w:t>
      </w:r>
      <w:r w:rsidR="007873D1" w:rsidRPr="00262681">
        <w:t xml:space="preserve"> and enhancer</w:t>
      </w:r>
      <w:r w:rsidR="003D470A">
        <w:t xml:space="preserve">-associated </w:t>
      </w:r>
      <w:r w:rsidR="007873D1" w:rsidRPr="00262681">
        <w:t xml:space="preserve">histone </w:t>
      </w:r>
      <w:r w:rsidR="00CB5C21" w:rsidRPr="00262681">
        <w:t>marks in multiple brain regions</w:t>
      </w:r>
      <w:r w:rsidR="007873D1" w:rsidRPr="00262681">
        <w:t>.</w:t>
      </w:r>
      <w:r w:rsidR="00C42237" w:rsidRPr="00262681">
        <w:t xml:space="preserve"> Further</w:t>
      </w:r>
      <w:r w:rsidR="003D470A">
        <w:t>more</w:t>
      </w:r>
      <w:r w:rsidR="00C42237" w:rsidRPr="00262681">
        <w:t xml:space="preserve">, </w:t>
      </w:r>
      <w:r w:rsidR="00BE433B">
        <w:t xml:space="preserve">rs149372995 resides in a candidate-binding site of CTCF, </w:t>
      </w:r>
      <w:r w:rsidR="00C42237" w:rsidRPr="00262681">
        <w:t xml:space="preserve">rs74944275 </w:t>
      </w:r>
      <w:r w:rsidR="003D470A">
        <w:t xml:space="preserve">resides in a </w:t>
      </w:r>
      <w:r w:rsidR="00775EF6">
        <w:t>candidate-binding</w:t>
      </w:r>
      <w:r w:rsidR="003D470A">
        <w:t xml:space="preserve"> site</w:t>
      </w:r>
      <w:r w:rsidR="00C42237" w:rsidRPr="00262681">
        <w:t xml:space="preserve"> of CCNT2, Evi-1, GATA, and HDAC2</w:t>
      </w:r>
      <w:r w:rsidR="00BE433B">
        <w:t>,</w:t>
      </w:r>
      <w:r w:rsidR="001C504E" w:rsidRPr="00262681">
        <w:t xml:space="preserve"> rs140233081 and rs149372995 </w:t>
      </w:r>
      <w:r w:rsidR="003D470A">
        <w:t xml:space="preserve">lie in candidate bindings sites </w:t>
      </w:r>
      <w:r w:rsidR="001C504E" w:rsidRPr="00262681">
        <w:t>of NERF1a, SMC3, and TCF12.</w:t>
      </w:r>
      <w:r w:rsidR="00351631" w:rsidRPr="00262681">
        <w:t xml:space="preserve"> </w:t>
      </w:r>
    </w:p>
    <w:p w14:paraId="0DC8DF19" w14:textId="47DBD6AD" w:rsidR="004435FA" w:rsidRDefault="002A54CB" w:rsidP="00483293">
      <w:pPr>
        <w:pStyle w:val="normal0"/>
        <w:spacing w:before="120" w:after="120" w:line="360" w:lineRule="auto"/>
      </w:pPr>
      <w:r>
        <w:t>Given the role of CTCF in genome organization and possible gene regulation, we furthe</w:t>
      </w:r>
      <w:r w:rsidR="00FA3EEC">
        <w:t>r examined the flanking genes</w:t>
      </w:r>
      <w:r>
        <w:t xml:space="preserve"> </w:t>
      </w:r>
      <w:r w:rsidR="00A0794C" w:rsidRPr="005D2EAA">
        <w:rPr>
          <w:i/>
        </w:rPr>
        <w:t xml:space="preserve">PRKAR1B </w:t>
      </w:r>
      <w:r w:rsidR="00A0794C">
        <w:t xml:space="preserve">and </w:t>
      </w:r>
      <w:r w:rsidR="00A0794C" w:rsidRPr="005D2EAA">
        <w:rPr>
          <w:i/>
        </w:rPr>
        <w:t>PDGFA</w:t>
      </w:r>
      <w:r>
        <w:t>.</w:t>
      </w:r>
      <w:r w:rsidR="00A0794C" w:rsidRPr="005D2EAA">
        <w:t xml:space="preserve"> </w:t>
      </w:r>
      <w:r>
        <w:t xml:space="preserve">We </w:t>
      </w:r>
      <w:r w:rsidR="00A0794C">
        <w:t xml:space="preserve">localized the expression of protein products of these two genes using immunofluorescence. Both PRKAR1B and PDGFA have widespread expression </w:t>
      </w:r>
      <w:r w:rsidR="009B1C7B">
        <w:t xml:space="preserve">in </w:t>
      </w:r>
      <w:r w:rsidR="00A0794C">
        <w:t>the mouse brain, but are particularly localized to gli</w:t>
      </w:r>
      <w:r w:rsidR="00D96241">
        <w:t>a-vascular structures (Figure 6</w:t>
      </w:r>
      <w:r w:rsidR="00A0794C">
        <w:t>). This could be significant given the recent data suggesting glia-vascular alterations may predispose individuals to or occur very early in LOAD</w:t>
      </w:r>
      <w:r w:rsidR="00FA3EEC">
        <w:t xml:space="preserve"> </w:t>
      </w:r>
      <w:r w:rsidR="00862855">
        <w:t>(reviewed in</w:t>
      </w:r>
      <w:r w:rsidR="00757CCF">
        <w:t xml:space="preserve"> Montagne et al., 2016; Zhao et al., 2015; Bell 2012</w:t>
      </w:r>
      <w:r w:rsidR="00862855">
        <w:t>)</w:t>
      </w:r>
      <w:r w:rsidR="00A0794C">
        <w:t>.</w:t>
      </w:r>
    </w:p>
    <w:p w14:paraId="6E238B49" w14:textId="77777777" w:rsidR="00ED2AEC" w:rsidRDefault="00ED2AEC" w:rsidP="00483293">
      <w:pPr>
        <w:pStyle w:val="normal0"/>
        <w:spacing w:before="120" w:after="120" w:line="360" w:lineRule="auto"/>
      </w:pPr>
    </w:p>
    <w:p w14:paraId="64A35B1D" w14:textId="1AA516A3" w:rsidR="007E23CC" w:rsidRDefault="00ED2AEC" w:rsidP="00483293">
      <w:pPr>
        <w:pStyle w:val="normal0"/>
        <w:spacing w:before="120" w:after="120" w:line="360" w:lineRule="auto"/>
      </w:pPr>
      <w:r w:rsidRPr="00ED2AEC">
        <w:rPr>
          <w:b/>
        </w:rPr>
        <w:t>Table 1:</w:t>
      </w:r>
      <w:r>
        <w:t xml:space="preserve"> Top 55 variants </w:t>
      </w:r>
      <w:r w:rsidR="00D853B5">
        <w:t>with</w:t>
      </w:r>
      <w:r>
        <w:t xml:space="preserve"> </w:t>
      </w:r>
      <w:r w:rsidR="000E32A7" w:rsidRPr="002A54DC">
        <w:rPr>
          <w:i/>
        </w:rPr>
        <w:t>P</w:t>
      </w:r>
      <w:r w:rsidR="00FA3EEC">
        <w:t xml:space="preserve"> &lt;</w:t>
      </w:r>
      <w:r w:rsidR="00D853B5">
        <w:t xml:space="preserve"> 1</w:t>
      </w:r>
      <w:r w:rsidR="00FA3EEC">
        <w:t xml:space="preserve"> x 10</w:t>
      </w:r>
      <w:r w:rsidR="000E32A7" w:rsidRPr="002A54DC">
        <w:rPr>
          <w:vertAlign w:val="superscript"/>
        </w:rPr>
        <w:t>-6</w:t>
      </w:r>
      <w:r>
        <w:t>.</w:t>
      </w:r>
      <w:r w:rsidR="00FA3EEC">
        <w:t xml:space="preserve"> Variants in italics are met standard genome-wide significance of </w:t>
      </w:r>
      <w:r w:rsidR="000E32A7" w:rsidRPr="002A54DC">
        <w:rPr>
          <w:i/>
        </w:rPr>
        <w:t>P</w:t>
      </w:r>
      <w:r w:rsidR="00FA3EEC">
        <w:t xml:space="preserve"> &lt; 5 x 10</w:t>
      </w:r>
      <w:r w:rsidR="000E32A7" w:rsidRPr="002A54DC">
        <w:rPr>
          <w:vertAlign w:val="superscript"/>
        </w:rPr>
        <w:t>-8</w:t>
      </w:r>
      <w:r w:rsidR="00FA3EEC">
        <w:t>.</w:t>
      </w:r>
    </w:p>
    <w:tbl>
      <w:tblPr>
        <w:tblW w:w="10080" w:type="dxa"/>
        <w:jc w:val="center"/>
        <w:tblLook w:val="04A0" w:firstRow="1" w:lastRow="0" w:firstColumn="1" w:lastColumn="0" w:noHBand="0" w:noVBand="1"/>
      </w:tblPr>
      <w:tblGrid>
        <w:gridCol w:w="1295"/>
        <w:gridCol w:w="659"/>
        <w:gridCol w:w="1225"/>
        <w:gridCol w:w="627"/>
        <w:gridCol w:w="619"/>
        <w:gridCol w:w="1295"/>
        <w:gridCol w:w="1348"/>
        <w:gridCol w:w="1473"/>
        <w:gridCol w:w="1539"/>
      </w:tblGrid>
      <w:tr w:rsidR="007E23CC" w:rsidRPr="009414A3" w14:paraId="3F681C07" w14:textId="77777777" w:rsidTr="001441BF">
        <w:trPr>
          <w:trHeight w:val="467"/>
          <w:tblHeader/>
          <w:jc w:val="center"/>
        </w:trPr>
        <w:tc>
          <w:tcPr>
            <w:tcW w:w="0" w:type="auto"/>
            <w:tcBorders>
              <w:top w:val="single" w:sz="4" w:space="0" w:color="auto"/>
              <w:left w:val="nil"/>
              <w:bottom w:val="single" w:sz="4" w:space="0" w:color="auto"/>
              <w:right w:val="nil"/>
            </w:tcBorders>
            <w:shd w:val="clear" w:color="auto" w:fill="auto"/>
            <w:noWrap/>
            <w:vAlign w:val="bottom"/>
            <w:hideMark/>
          </w:tcPr>
          <w:p w14:paraId="69EB6171" w14:textId="77777777" w:rsidR="009414A3" w:rsidRPr="007E23CC" w:rsidRDefault="009414A3"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RSID</w:t>
            </w:r>
          </w:p>
        </w:tc>
        <w:tc>
          <w:tcPr>
            <w:tcW w:w="0" w:type="auto"/>
            <w:tcBorders>
              <w:top w:val="single" w:sz="4" w:space="0" w:color="auto"/>
              <w:left w:val="nil"/>
              <w:bottom w:val="single" w:sz="4" w:space="0" w:color="auto"/>
              <w:right w:val="nil"/>
            </w:tcBorders>
            <w:shd w:val="clear" w:color="auto" w:fill="auto"/>
            <w:noWrap/>
            <w:vAlign w:val="bottom"/>
            <w:hideMark/>
          </w:tcPr>
          <w:p w14:paraId="06061A33" w14:textId="77777777" w:rsidR="009414A3" w:rsidRPr="007E23CC" w:rsidRDefault="009414A3"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CHR</w:t>
            </w:r>
          </w:p>
        </w:tc>
        <w:tc>
          <w:tcPr>
            <w:tcW w:w="0" w:type="auto"/>
            <w:tcBorders>
              <w:top w:val="single" w:sz="4" w:space="0" w:color="auto"/>
              <w:left w:val="nil"/>
              <w:bottom w:val="single" w:sz="4" w:space="0" w:color="auto"/>
              <w:right w:val="nil"/>
            </w:tcBorders>
            <w:shd w:val="clear" w:color="auto" w:fill="auto"/>
            <w:noWrap/>
            <w:vAlign w:val="bottom"/>
            <w:hideMark/>
          </w:tcPr>
          <w:p w14:paraId="3327CA74" w14:textId="77777777" w:rsidR="009414A3" w:rsidRPr="007E23CC" w:rsidRDefault="009414A3"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POS</w:t>
            </w:r>
          </w:p>
        </w:tc>
        <w:tc>
          <w:tcPr>
            <w:tcW w:w="0" w:type="auto"/>
            <w:tcBorders>
              <w:top w:val="single" w:sz="4" w:space="0" w:color="auto"/>
              <w:left w:val="nil"/>
              <w:bottom w:val="single" w:sz="4" w:space="0" w:color="auto"/>
              <w:right w:val="nil"/>
            </w:tcBorders>
            <w:shd w:val="clear" w:color="auto" w:fill="auto"/>
            <w:noWrap/>
            <w:vAlign w:val="bottom"/>
            <w:hideMark/>
          </w:tcPr>
          <w:p w14:paraId="188E9943" w14:textId="77777777" w:rsidR="009414A3" w:rsidRPr="007E23CC" w:rsidRDefault="009414A3"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REF</w:t>
            </w:r>
          </w:p>
        </w:tc>
        <w:tc>
          <w:tcPr>
            <w:tcW w:w="0" w:type="auto"/>
            <w:tcBorders>
              <w:top w:val="single" w:sz="4" w:space="0" w:color="auto"/>
              <w:left w:val="nil"/>
              <w:bottom w:val="single" w:sz="4" w:space="0" w:color="auto"/>
              <w:right w:val="nil"/>
            </w:tcBorders>
            <w:shd w:val="clear" w:color="auto" w:fill="auto"/>
            <w:noWrap/>
            <w:vAlign w:val="bottom"/>
            <w:hideMark/>
          </w:tcPr>
          <w:p w14:paraId="319A6001" w14:textId="77777777" w:rsidR="009414A3" w:rsidRPr="007E23CC" w:rsidRDefault="009414A3"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ALT</w:t>
            </w:r>
          </w:p>
        </w:tc>
        <w:tc>
          <w:tcPr>
            <w:tcW w:w="0" w:type="auto"/>
            <w:tcBorders>
              <w:top w:val="single" w:sz="4" w:space="0" w:color="auto"/>
              <w:left w:val="nil"/>
              <w:bottom w:val="single" w:sz="4" w:space="0" w:color="auto"/>
              <w:right w:val="nil"/>
            </w:tcBorders>
            <w:shd w:val="clear" w:color="auto" w:fill="auto"/>
            <w:noWrap/>
            <w:vAlign w:val="bottom"/>
            <w:hideMark/>
          </w:tcPr>
          <w:p w14:paraId="0A61D6D7" w14:textId="77777777" w:rsidR="009414A3" w:rsidRPr="007E23CC" w:rsidRDefault="009414A3"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MAF</w:t>
            </w:r>
          </w:p>
        </w:tc>
        <w:tc>
          <w:tcPr>
            <w:tcW w:w="0" w:type="auto"/>
            <w:tcBorders>
              <w:top w:val="single" w:sz="4" w:space="0" w:color="auto"/>
              <w:left w:val="nil"/>
              <w:bottom w:val="single" w:sz="4" w:space="0" w:color="auto"/>
              <w:right w:val="nil"/>
            </w:tcBorders>
            <w:shd w:val="clear" w:color="auto" w:fill="auto"/>
            <w:noWrap/>
            <w:vAlign w:val="bottom"/>
            <w:hideMark/>
          </w:tcPr>
          <w:p w14:paraId="667BACBA" w14:textId="77777777" w:rsidR="009414A3" w:rsidRPr="007E23CC" w:rsidRDefault="007E23CC"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Effect Size</w:t>
            </w:r>
          </w:p>
        </w:tc>
        <w:tc>
          <w:tcPr>
            <w:tcW w:w="0" w:type="auto"/>
            <w:tcBorders>
              <w:top w:val="single" w:sz="4" w:space="0" w:color="auto"/>
              <w:left w:val="nil"/>
              <w:bottom w:val="single" w:sz="4" w:space="0" w:color="auto"/>
              <w:right w:val="nil"/>
            </w:tcBorders>
            <w:shd w:val="clear" w:color="auto" w:fill="auto"/>
            <w:noWrap/>
            <w:vAlign w:val="bottom"/>
            <w:hideMark/>
          </w:tcPr>
          <w:p w14:paraId="319E455F" w14:textId="77777777" w:rsidR="009414A3" w:rsidRPr="007E23CC" w:rsidRDefault="007E23CC" w:rsidP="007E23CC">
            <w:pPr>
              <w:spacing w:line="360" w:lineRule="auto"/>
              <w:jc w:val="center"/>
              <w:rPr>
                <w:rFonts w:ascii="Helvetica" w:eastAsia="Times New Roman" w:hAnsi="Helvetica" w:cs="Times New Roman"/>
                <w:b/>
                <w:sz w:val="20"/>
              </w:rPr>
            </w:pPr>
            <w:r>
              <w:rPr>
                <w:rFonts w:ascii="Helvetica" w:eastAsia="Times New Roman" w:hAnsi="Helvetica" w:cs="Times New Roman"/>
                <w:b/>
                <w:sz w:val="20"/>
              </w:rPr>
              <w:t>Std. Dev</w:t>
            </w:r>
          </w:p>
        </w:tc>
        <w:tc>
          <w:tcPr>
            <w:tcW w:w="0" w:type="auto"/>
            <w:tcBorders>
              <w:top w:val="single" w:sz="4" w:space="0" w:color="auto"/>
              <w:left w:val="nil"/>
              <w:bottom w:val="single" w:sz="4" w:space="0" w:color="auto"/>
              <w:right w:val="nil"/>
            </w:tcBorders>
            <w:shd w:val="clear" w:color="auto" w:fill="auto"/>
            <w:noWrap/>
            <w:vAlign w:val="bottom"/>
            <w:hideMark/>
          </w:tcPr>
          <w:p w14:paraId="1FD81346" w14:textId="77777777" w:rsidR="009414A3" w:rsidRPr="007E23CC" w:rsidRDefault="009414A3" w:rsidP="007E23CC">
            <w:pPr>
              <w:spacing w:line="360" w:lineRule="auto"/>
              <w:jc w:val="center"/>
              <w:rPr>
                <w:rFonts w:ascii="Helvetica" w:eastAsia="Times New Roman" w:hAnsi="Helvetica" w:cs="Times New Roman"/>
                <w:b/>
                <w:sz w:val="20"/>
              </w:rPr>
            </w:pPr>
            <w:r w:rsidRPr="007E23CC">
              <w:rPr>
                <w:rFonts w:ascii="Helvetica" w:eastAsia="Times New Roman" w:hAnsi="Helvetica" w:cs="Times New Roman"/>
                <w:b/>
                <w:sz w:val="20"/>
              </w:rPr>
              <w:t>P</w:t>
            </w:r>
          </w:p>
        </w:tc>
      </w:tr>
      <w:tr w:rsidR="00197165" w:rsidRPr="009414A3" w14:paraId="22CE7055" w14:textId="77777777" w:rsidTr="002A54DC">
        <w:trPr>
          <w:trHeight w:val="271"/>
          <w:jc w:val="center"/>
        </w:trPr>
        <w:tc>
          <w:tcPr>
            <w:tcW w:w="1295" w:type="dxa"/>
            <w:tcBorders>
              <w:top w:val="single" w:sz="4" w:space="0" w:color="auto"/>
              <w:left w:val="nil"/>
              <w:bottom w:val="nil"/>
              <w:right w:val="nil"/>
            </w:tcBorders>
            <w:shd w:val="clear" w:color="auto" w:fill="auto"/>
            <w:noWrap/>
            <w:vAlign w:val="center"/>
            <w:hideMark/>
          </w:tcPr>
          <w:p w14:paraId="180809D8"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rs74944275</w:t>
            </w:r>
          </w:p>
        </w:tc>
        <w:tc>
          <w:tcPr>
            <w:tcW w:w="659" w:type="dxa"/>
            <w:tcBorders>
              <w:top w:val="single" w:sz="4" w:space="0" w:color="auto"/>
              <w:left w:val="nil"/>
              <w:bottom w:val="nil"/>
              <w:right w:val="nil"/>
            </w:tcBorders>
            <w:shd w:val="clear" w:color="auto" w:fill="auto"/>
            <w:noWrap/>
            <w:vAlign w:val="center"/>
            <w:hideMark/>
          </w:tcPr>
          <w:p w14:paraId="076E5A05"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5</w:t>
            </w:r>
          </w:p>
        </w:tc>
        <w:tc>
          <w:tcPr>
            <w:tcW w:w="1225" w:type="dxa"/>
            <w:tcBorders>
              <w:top w:val="single" w:sz="4" w:space="0" w:color="auto"/>
              <w:left w:val="nil"/>
              <w:bottom w:val="nil"/>
              <w:right w:val="nil"/>
            </w:tcBorders>
            <w:shd w:val="clear" w:color="auto" w:fill="auto"/>
            <w:noWrap/>
            <w:vAlign w:val="center"/>
            <w:hideMark/>
          </w:tcPr>
          <w:p w14:paraId="2F802E49"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102726073</w:t>
            </w:r>
          </w:p>
        </w:tc>
        <w:tc>
          <w:tcPr>
            <w:tcW w:w="627" w:type="dxa"/>
            <w:tcBorders>
              <w:top w:val="single" w:sz="4" w:space="0" w:color="auto"/>
              <w:left w:val="nil"/>
              <w:bottom w:val="nil"/>
              <w:right w:val="nil"/>
            </w:tcBorders>
            <w:shd w:val="clear" w:color="auto" w:fill="auto"/>
            <w:noWrap/>
            <w:vAlign w:val="center"/>
            <w:hideMark/>
          </w:tcPr>
          <w:p w14:paraId="637C7066"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C</w:t>
            </w:r>
          </w:p>
        </w:tc>
        <w:tc>
          <w:tcPr>
            <w:tcW w:w="619" w:type="dxa"/>
            <w:tcBorders>
              <w:top w:val="single" w:sz="4" w:space="0" w:color="auto"/>
              <w:left w:val="nil"/>
              <w:bottom w:val="nil"/>
              <w:right w:val="nil"/>
            </w:tcBorders>
            <w:shd w:val="clear" w:color="auto" w:fill="auto"/>
            <w:noWrap/>
            <w:vAlign w:val="center"/>
            <w:hideMark/>
          </w:tcPr>
          <w:p w14:paraId="37F0D6A4"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T</w:t>
            </w:r>
          </w:p>
        </w:tc>
        <w:tc>
          <w:tcPr>
            <w:tcW w:w="1295" w:type="dxa"/>
            <w:tcBorders>
              <w:top w:val="single" w:sz="4" w:space="0" w:color="auto"/>
              <w:left w:val="nil"/>
              <w:bottom w:val="nil"/>
              <w:right w:val="nil"/>
            </w:tcBorders>
            <w:shd w:val="clear" w:color="auto" w:fill="auto"/>
            <w:noWrap/>
            <w:vAlign w:val="center"/>
            <w:hideMark/>
          </w:tcPr>
          <w:p w14:paraId="2D672666"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0.019298246</w:t>
            </w:r>
          </w:p>
        </w:tc>
        <w:tc>
          <w:tcPr>
            <w:tcW w:w="1348" w:type="dxa"/>
            <w:tcBorders>
              <w:top w:val="single" w:sz="4" w:space="0" w:color="auto"/>
              <w:left w:val="nil"/>
              <w:bottom w:val="nil"/>
              <w:right w:val="nil"/>
            </w:tcBorders>
            <w:shd w:val="clear" w:color="auto" w:fill="auto"/>
            <w:noWrap/>
            <w:vAlign w:val="center"/>
            <w:hideMark/>
          </w:tcPr>
          <w:p w14:paraId="6938E235"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2.371163</w:t>
            </w:r>
          </w:p>
        </w:tc>
        <w:tc>
          <w:tcPr>
            <w:tcW w:w="1473" w:type="dxa"/>
            <w:tcBorders>
              <w:top w:val="single" w:sz="4" w:space="0" w:color="auto"/>
              <w:left w:val="nil"/>
              <w:bottom w:val="nil"/>
              <w:right w:val="nil"/>
            </w:tcBorders>
            <w:shd w:val="clear" w:color="auto" w:fill="auto"/>
            <w:noWrap/>
            <w:vAlign w:val="center"/>
            <w:hideMark/>
          </w:tcPr>
          <w:p w14:paraId="464AEC36"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0.394001485</w:t>
            </w:r>
          </w:p>
        </w:tc>
        <w:tc>
          <w:tcPr>
            <w:tcW w:w="1539" w:type="dxa"/>
            <w:tcBorders>
              <w:top w:val="single" w:sz="4" w:space="0" w:color="auto"/>
              <w:left w:val="nil"/>
              <w:bottom w:val="nil"/>
              <w:right w:val="nil"/>
            </w:tcBorders>
            <w:shd w:val="clear" w:color="auto" w:fill="auto"/>
            <w:noWrap/>
            <w:vAlign w:val="center"/>
            <w:hideMark/>
          </w:tcPr>
          <w:p w14:paraId="4354AF1B"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1.76413E-09</w:t>
            </w:r>
          </w:p>
        </w:tc>
      </w:tr>
      <w:tr w:rsidR="00197165" w:rsidRPr="009414A3" w14:paraId="6203CB8A" w14:textId="77777777" w:rsidTr="002A54DC">
        <w:trPr>
          <w:trHeight w:val="271"/>
          <w:jc w:val="center"/>
        </w:trPr>
        <w:tc>
          <w:tcPr>
            <w:tcW w:w="1295" w:type="dxa"/>
            <w:tcBorders>
              <w:top w:val="nil"/>
              <w:left w:val="nil"/>
              <w:bottom w:val="nil"/>
              <w:right w:val="nil"/>
            </w:tcBorders>
            <w:shd w:val="clear" w:color="auto" w:fill="auto"/>
            <w:noWrap/>
            <w:vAlign w:val="center"/>
            <w:hideMark/>
          </w:tcPr>
          <w:p w14:paraId="64B83854"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rs10490263</w:t>
            </w:r>
          </w:p>
        </w:tc>
        <w:tc>
          <w:tcPr>
            <w:tcW w:w="659" w:type="dxa"/>
            <w:tcBorders>
              <w:top w:val="nil"/>
              <w:left w:val="nil"/>
              <w:bottom w:val="nil"/>
              <w:right w:val="nil"/>
            </w:tcBorders>
            <w:shd w:val="clear" w:color="auto" w:fill="auto"/>
            <w:noWrap/>
            <w:vAlign w:val="center"/>
            <w:hideMark/>
          </w:tcPr>
          <w:p w14:paraId="0A55EB5A"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2</w:t>
            </w:r>
          </w:p>
        </w:tc>
        <w:tc>
          <w:tcPr>
            <w:tcW w:w="1225" w:type="dxa"/>
            <w:tcBorders>
              <w:top w:val="nil"/>
              <w:left w:val="nil"/>
              <w:bottom w:val="nil"/>
              <w:right w:val="nil"/>
            </w:tcBorders>
            <w:shd w:val="clear" w:color="auto" w:fill="auto"/>
            <w:noWrap/>
            <w:vAlign w:val="center"/>
            <w:hideMark/>
          </w:tcPr>
          <w:p w14:paraId="1D328056"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40973289</w:t>
            </w:r>
          </w:p>
        </w:tc>
        <w:tc>
          <w:tcPr>
            <w:tcW w:w="627" w:type="dxa"/>
            <w:tcBorders>
              <w:top w:val="nil"/>
              <w:left w:val="nil"/>
              <w:bottom w:val="nil"/>
              <w:right w:val="nil"/>
            </w:tcBorders>
            <w:shd w:val="clear" w:color="auto" w:fill="auto"/>
            <w:noWrap/>
            <w:vAlign w:val="center"/>
            <w:hideMark/>
          </w:tcPr>
          <w:p w14:paraId="35723644"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C</w:t>
            </w:r>
          </w:p>
        </w:tc>
        <w:tc>
          <w:tcPr>
            <w:tcW w:w="619" w:type="dxa"/>
            <w:tcBorders>
              <w:top w:val="nil"/>
              <w:left w:val="nil"/>
              <w:bottom w:val="nil"/>
              <w:right w:val="nil"/>
            </w:tcBorders>
            <w:shd w:val="clear" w:color="auto" w:fill="auto"/>
            <w:noWrap/>
            <w:vAlign w:val="center"/>
            <w:hideMark/>
          </w:tcPr>
          <w:p w14:paraId="79988C11"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T</w:t>
            </w:r>
          </w:p>
        </w:tc>
        <w:tc>
          <w:tcPr>
            <w:tcW w:w="1295" w:type="dxa"/>
            <w:tcBorders>
              <w:top w:val="nil"/>
              <w:left w:val="nil"/>
              <w:bottom w:val="nil"/>
              <w:right w:val="nil"/>
            </w:tcBorders>
            <w:shd w:val="clear" w:color="auto" w:fill="auto"/>
            <w:noWrap/>
            <w:vAlign w:val="center"/>
            <w:hideMark/>
          </w:tcPr>
          <w:p w14:paraId="6C425F4F"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0.469298246</w:t>
            </w:r>
          </w:p>
        </w:tc>
        <w:tc>
          <w:tcPr>
            <w:tcW w:w="1348" w:type="dxa"/>
            <w:tcBorders>
              <w:top w:val="nil"/>
              <w:left w:val="nil"/>
              <w:bottom w:val="nil"/>
              <w:right w:val="nil"/>
            </w:tcBorders>
            <w:shd w:val="clear" w:color="auto" w:fill="auto"/>
            <w:noWrap/>
            <w:vAlign w:val="center"/>
            <w:hideMark/>
          </w:tcPr>
          <w:p w14:paraId="494F52B5"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0.696723846</w:t>
            </w:r>
          </w:p>
        </w:tc>
        <w:tc>
          <w:tcPr>
            <w:tcW w:w="1473" w:type="dxa"/>
            <w:tcBorders>
              <w:top w:val="nil"/>
              <w:left w:val="nil"/>
              <w:bottom w:val="nil"/>
              <w:right w:val="nil"/>
            </w:tcBorders>
            <w:shd w:val="clear" w:color="auto" w:fill="auto"/>
            <w:noWrap/>
            <w:vAlign w:val="center"/>
            <w:hideMark/>
          </w:tcPr>
          <w:p w14:paraId="0324D116"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0.116396464</w:t>
            </w:r>
          </w:p>
        </w:tc>
        <w:tc>
          <w:tcPr>
            <w:tcW w:w="1539" w:type="dxa"/>
            <w:tcBorders>
              <w:top w:val="nil"/>
              <w:left w:val="nil"/>
              <w:bottom w:val="nil"/>
              <w:right w:val="nil"/>
            </w:tcBorders>
            <w:shd w:val="clear" w:color="auto" w:fill="auto"/>
            <w:noWrap/>
            <w:vAlign w:val="center"/>
            <w:hideMark/>
          </w:tcPr>
          <w:p w14:paraId="3675D89D"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2.15353E-09</w:t>
            </w:r>
          </w:p>
        </w:tc>
      </w:tr>
      <w:tr w:rsidR="00197165" w:rsidRPr="009414A3" w14:paraId="5AF63191" w14:textId="77777777" w:rsidTr="002A54DC">
        <w:trPr>
          <w:trHeight w:val="271"/>
          <w:jc w:val="center"/>
        </w:trPr>
        <w:tc>
          <w:tcPr>
            <w:tcW w:w="1295" w:type="dxa"/>
            <w:tcBorders>
              <w:top w:val="nil"/>
              <w:left w:val="nil"/>
              <w:bottom w:val="nil"/>
              <w:right w:val="nil"/>
            </w:tcBorders>
            <w:shd w:val="clear" w:color="auto" w:fill="auto"/>
            <w:noWrap/>
            <w:vAlign w:val="center"/>
            <w:hideMark/>
          </w:tcPr>
          <w:p w14:paraId="46A44912"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rs149372995</w:t>
            </w:r>
          </w:p>
        </w:tc>
        <w:tc>
          <w:tcPr>
            <w:tcW w:w="659" w:type="dxa"/>
            <w:tcBorders>
              <w:top w:val="nil"/>
              <w:left w:val="nil"/>
              <w:bottom w:val="nil"/>
              <w:right w:val="nil"/>
            </w:tcBorders>
            <w:shd w:val="clear" w:color="auto" w:fill="auto"/>
            <w:noWrap/>
            <w:vAlign w:val="center"/>
            <w:hideMark/>
          </w:tcPr>
          <w:p w14:paraId="27940C82"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7</w:t>
            </w:r>
          </w:p>
        </w:tc>
        <w:tc>
          <w:tcPr>
            <w:tcW w:w="1225" w:type="dxa"/>
            <w:tcBorders>
              <w:top w:val="nil"/>
              <w:left w:val="nil"/>
              <w:bottom w:val="nil"/>
              <w:right w:val="nil"/>
            </w:tcBorders>
            <w:shd w:val="clear" w:color="auto" w:fill="auto"/>
            <w:noWrap/>
            <w:vAlign w:val="center"/>
            <w:hideMark/>
          </w:tcPr>
          <w:p w14:paraId="75B0B050"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580540</w:t>
            </w:r>
          </w:p>
        </w:tc>
        <w:tc>
          <w:tcPr>
            <w:tcW w:w="627" w:type="dxa"/>
            <w:tcBorders>
              <w:top w:val="nil"/>
              <w:left w:val="nil"/>
              <w:bottom w:val="nil"/>
              <w:right w:val="nil"/>
            </w:tcBorders>
            <w:shd w:val="clear" w:color="auto" w:fill="auto"/>
            <w:noWrap/>
            <w:vAlign w:val="center"/>
            <w:hideMark/>
          </w:tcPr>
          <w:p w14:paraId="1668EC25"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A</w:t>
            </w:r>
          </w:p>
        </w:tc>
        <w:tc>
          <w:tcPr>
            <w:tcW w:w="619" w:type="dxa"/>
            <w:tcBorders>
              <w:top w:val="nil"/>
              <w:left w:val="nil"/>
              <w:bottom w:val="nil"/>
              <w:right w:val="nil"/>
            </w:tcBorders>
            <w:shd w:val="clear" w:color="auto" w:fill="auto"/>
            <w:noWrap/>
            <w:vAlign w:val="center"/>
            <w:hideMark/>
          </w:tcPr>
          <w:p w14:paraId="5237FD50"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G</w:t>
            </w:r>
          </w:p>
        </w:tc>
        <w:tc>
          <w:tcPr>
            <w:tcW w:w="1295" w:type="dxa"/>
            <w:tcBorders>
              <w:top w:val="nil"/>
              <w:left w:val="nil"/>
              <w:bottom w:val="nil"/>
              <w:right w:val="nil"/>
            </w:tcBorders>
            <w:shd w:val="clear" w:color="auto" w:fill="auto"/>
            <w:noWrap/>
            <w:vAlign w:val="center"/>
            <w:hideMark/>
          </w:tcPr>
          <w:p w14:paraId="48FDD6E7"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0.050877193</w:t>
            </w:r>
          </w:p>
        </w:tc>
        <w:tc>
          <w:tcPr>
            <w:tcW w:w="1348" w:type="dxa"/>
            <w:tcBorders>
              <w:top w:val="nil"/>
              <w:left w:val="nil"/>
              <w:bottom w:val="nil"/>
              <w:right w:val="nil"/>
            </w:tcBorders>
            <w:shd w:val="clear" w:color="auto" w:fill="auto"/>
            <w:noWrap/>
            <w:vAlign w:val="center"/>
            <w:hideMark/>
          </w:tcPr>
          <w:p w14:paraId="4D2A4AE3"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1.532488489</w:t>
            </w:r>
          </w:p>
        </w:tc>
        <w:tc>
          <w:tcPr>
            <w:tcW w:w="1473" w:type="dxa"/>
            <w:tcBorders>
              <w:top w:val="nil"/>
              <w:left w:val="nil"/>
              <w:bottom w:val="nil"/>
              <w:right w:val="nil"/>
            </w:tcBorders>
            <w:shd w:val="clear" w:color="auto" w:fill="auto"/>
            <w:noWrap/>
            <w:vAlign w:val="center"/>
            <w:hideMark/>
          </w:tcPr>
          <w:p w14:paraId="6A87C0AD"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0.268729739</w:t>
            </w:r>
          </w:p>
        </w:tc>
        <w:tc>
          <w:tcPr>
            <w:tcW w:w="1539" w:type="dxa"/>
            <w:tcBorders>
              <w:top w:val="nil"/>
              <w:left w:val="nil"/>
              <w:bottom w:val="nil"/>
              <w:right w:val="nil"/>
            </w:tcBorders>
            <w:shd w:val="clear" w:color="auto" w:fill="auto"/>
            <w:noWrap/>
            <w:vAlign w:val="center"/>
            <w:hideMark/>
          </w:tcPr>
          <w:p w14:paraId="74F7A15C"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1.17916E-08</w:t>
            </w:r>
          </w:p>
        </w:tc>
      </w:tr>
      <w:tr w:rsidR="00197165" w:rsidRPr="009414A3" w14:paraId="000B08B1" w14:textId="77777777" w:rsidTr="002A54DC">
        <w:trPr>
          <w:trHeight w:val="271"/>
          <w:jc w:val="center"/>
        </w:trPr>
        <w:tc>
          <w:tcPr>
            <w:tcW w:w="1295" w:type="dxa"/>
            <w:tcBorders>
              <w:top w:val="nil"/>
              <w:left w:val="nil"/>
              <w:bottom w:val="nil"/>
              <w:right w:val="nil"/>
            </w:tcBorders>
            <w:shd w:val="clear" w:color="auto" w:fill="auto"/>
            <w:noWrap/>
            <w:vAlign w:val="center"/>
            <w:hideMark/>
          </w:tcPr>
          <w:p w14:paraId="31D87E4A"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rs140233081</w:t>
            </w:r>
          </w:p>
        </w:tc>
        <w:tc>
          <w:tcPr>
            <w:tcW w:w="659" w:type="dxa"/>
            <w:tcBorders>
              <w:top w:val="nil"/>
              <w:left w:val="nil"/>
              <w:bottom w:val="nil"/>
              <w:right w:val="nil"/>
            </w:tcBorders>
            <w:shd w:val="clear" w:color="auto" w:fill="auto"/>
            <w:noWrap/>
            <w:vAlign w:val="center"/>
            <w:hideMark/>
          </w:tcPr>
          <w:p w14:paraId="5971A4F6"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7</w:t>
            </w:r>
          </w:p>
        </w:tc>
        <w:tc>
          <w:tcPr>
            <w:tcW w:w="1225" w:type="dxa"/>
            <w:tcBorders>
              <w:top w:val="nil"/>
              <w:left w:val="nil"/>
              <w:bottom w:val="nil"/>
              <w:right w:val="nil"/>
            </w:tcBorders>
            <w:shd w:val="clear" w:color="auto" w:fill="auto"/>
            <w:noWrap/>
            <w:vAlign w:val="center"/>
            <w:hideMark/>
          </w:tcPr>
          <w:p w14:paraId="77D26787"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580735</w:t>
            </w:r>
          </w:p>
        </w:tc>
        <w:tc>
          <w:tcPr>
            <w:tcW w:w="627" w:type="dxa"/>
            <w:tcBorders>
              <w:top w:val="nil"/>
              <w:left w:val="nil"/>
              <w:bottom w:val="nil"/>
              <w:right w:val="nil"/>
            </w:tcBorders>
            <w:shd w:val="clear" w:color="auto" w:fill="auto"/>
            <w:noWrap/>
            <w:vAlign w:val="center"/>
            <w:hideMark/>
          </w:tcPr>
          <w:p w14:paraId="5DDA910A"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C</w:t>
            </w:r>
          </w:p>
        </w:tc>
        <w:tc>
          <w:tcPr>
            <w:tcW w:w="619" w:type="dxa"/>
            <w:tcBorders>
              <w:top w:val="nil"/>
              <w:left w:val="nil"/>
              <w:bottom w:val="nil"/>
              <w:right w:val="nil"/>
            </w:tcBorders>
            <w:shd w:val="clear" w:color="auto" w:fill="auto"/>
            <w:noWrap/>
            <w:vAlign w:val="center"/>
            <w:hideMark/>
          </w:tcPr>
          <w:p w14:paraId="24FB1529"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A</w:t>
            </w:r>
          </w:p>
        </w:tc>
        <w:tc>
          <w:tcPr>
            <w:tcW w:w="1295" w:type="dxa"/>
            <w:tcBorders>
              <w:top w:val="nil"/>
              <w:left w:val="nil"/>
              <w:bottom w:val="nil"/>
              <w:right w:val="nil"/>
            </w:tcBorders>
            <w:shd w:val="clear" w:color="auto" w:fill="auto"/>
            <w:noWrap/>
            <w:vAlign w:val="center"/>
            <w:hideMark/>
          </w:tcPr>
          <w:p w14:paraId="4F678848"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0.056140351</w:t>
            </w:r>
          </w:p>
        </w:tc>
        <w:tc>
          <w:tcPr>
            <w:tcW w:w="1348" w:type="dxa"/>
            <w:tcBorders>
              <w:top w:val="nil"/>
              <w:left w:val="nil"/>
              <w:bottom w:val="nil"/>
              <w:right w:val="nil"/>
            </w:tcBorders>
            <w:shd w:val="clear" w:color="auto" w:fill="auto"/>
            <w:noWrap/>
            <w:vAlign w:val="center"/>
            <w:hideMark/>
          </w:tcPr>
          <w:p w14:paraId="51E40972"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1.396497945</w:t>
            </w:r>
          </w:p>
        </w:tc>
        <w:tc>
          <w:tcPr>
            <w:tcW w:w="1473" w:type="dxa"/>
            <w:tcBorders>
              <w:top w:val="nil"/>
              <w:left w:val="nil"/>
              <w:bottom w:val="nil"/>
              <w:right w:val="nil"/>
            </w:tcBorders>
            <w:shd w:val="clear" w:color="auto" w:fill="auto"/>
            <w:noWrap/>
            <w:vAlign w:val="center"/>
            <w:hideMark/>
          </w:tcPr>
          <w:p w14:paraId="344B4BB5"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0.254851259</w:t>
            </w:r>
          </w:p>
        </w:tc>
        <w:tc>
          <w:tcPr>
            <w:tcW w:w="1539" w:type="dxa"/>
            <w:tcBorders>
              <w:top w:val="nil"/>
              <w:left w:val="nil"/>
              <w:bottom w:val="nil"/>
              <w:right w:val="nil"/>
            </w:tcBorders>
            <w:shd w:val="clear" w:color="auto" w:fill="auto"/>
            <w:noWrap/>
            <w:vAlign w:val="center"/>
            <w:hideMark/>
          </w:tcPr>
          <w:p w14:paraId="47A42ACE" w14:textId="77777777" w:rsidR="009414A3" w:rsidRPr="002A54DC" w:rsidRDefault="000E32A7" w:rsidP="007E23CC">
            <w:pPr>
              <w:spacing w:line="360" w:lineRule="auto"/>
              <w:jc w:val="center"/>
              <w:rPr>
                <w:rFonts w:ascii="Helvetica" w:eastAsia="Times New Roman" w:hAnsi="Helvetica" w:cs="Times New Roman"/>
                <w:i/>
                <w:sz w:val="18"/>
              </w:rPr>
            </w:pPr>
            <w:r w:rsidRPr="002A54DC">
              <w:rPr>
                <w:rFonts w:ascii="Helvetica" w:eastAsia="Times New Roman" w:hAnsi="Helvetica" w:cs="Times New Roman"/>
                <w:i/>
                <w:sz w:val="18"/>
              </w:rPr>
              <w:t>4.26147E-08</w:t>
            </w:r>
          </w:p>
        </w:tc>
      </w:tr>
      <w:tr w:rsidR="007E23CC" w:rsidRPr="009414A3" w14:paraId="498A071A"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4259185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rs139258867</w:t>
            </w:r>
          </w:p>
        </w:tc>
        <w:tc>
          <w:tcPr>
            <w:tcW w:w="659" w:type="dxa"/>
            <w:tcBorders>
              <w:top w:val="nil"/>
              <w:left w:val="nil"/>
              <w:bottom w:val="nil"/>
              <w:right w:val="nil"/>
            </w:tcBorders>
            <w:shd w:val="clear" w:color="auto" w:fill="auto"/>
            <w:noWrap/>
            <w:vAlign w:val="center"/>
            <w:hideMark/>
          </w:tcPr>
          <w:p w14:paraId="6F07714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w:t>
            </w:r>
          </w:p>
        </w:tc>
        <w:tc>
          <w:tcPr>
            <w:tcW w:w="1225" w:type="dxa"/>
            <w:tcBorders>
              <w:top w:val="nil"/>
              <w:left w:val="nil"/>
              <w:bottom w:val="nil"/>
              <w:right w:val="nil"/>
            </w:tcBorders>
            <w:shd w:val="clear" w:color="auto" w:fill="auto"/>
            <w:noWrap/>
            <w:vAlign w:val="center"/>
            <w:hideMark/>
          </w:tcPr>
          <w:p w14:paraId="0B90EC8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33422464</w:t>
            </w:r>
          </w:p>
        </w:tc>
        <w:tc>
          <w:tcPr>
            <w:tcW w:w="627" w:type="dxa"/>
            <w:tcBorders>
              <w:top w:val="nil"/>
              <w:left w:val="nil"/>
              <w:bottom w:val="nil"/>
              <w:right w:val="nil"/>
            </w:tcBorders>
            <w:shd w:val="clear" w:color="auto" w:fill="auto"/>
            <w:noWrap/>
            <w:vAlign w:val="center"/>
            <w:hideMark/>
          </w:tcPr>
          <w:p w14:paraId="51CF0B7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0EF81AA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5F22DED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0.016666667</w:t>
            </w:r>
          </w:p>
        </w:tc>
        <w:tc>
          <w:tcPr>
            <w:tcW w:w="1348" w:type="dxa"/>
            <w:tcBorders>
              <w:top w:val="nil"/>
              <w:left w:val="nil"/>
              <w:bottom w:val="nil"/>
              <w:right w:val="nil"/>
            </w:tcBorders>
            <w:shd w:val="clear" w:color="auto" w:fill="auto"/>
            <w:noWrap/>
            <w:vAlign w:val="center"/>
            <w:hideMark/>
          </w:tcPr>
          <w:p w14:paraId="57CADE9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2.48691647</w:t>
            </w:r>
          </w:p>
        </w:tc>
        <w:tc>
          <w:tcPr>
            <w:tcW w:w="1473" w:type="dxa"/>
            <w:tcBorders>
              <w:top w:val="nil"/>
              <w:left w:val="nil"/>
              <w:bottom w:val="nil"/>
              <w:right w:val="nil"/>
            </w:tcBorders>
            <w:shd w:val="clear" w:color="auto" w:fill="auto"/>
            <w:noWrap/>
            <w:vAlign w:val="center"/>
            <w:hideMark/>
          </w:tcPr>
          <w:p w14:paraId="1CC9A7C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0.46104597</w:t>
            </w:r>
          </w:p>
        </w:tc>
        <w:tc>
          <w:tcPr>
            <w:tcW w:w="1539" w:type="dxa"/>
            <w:tcBorders>
              <w:top w:val="nil"/>
              <w:left w:val="nil"/>
              <w:bottom w:val="nil"/>
              <w:right w:val="nil"/>
            </w:tcBorders>
            <w:shd w:val="clear" w:color="auto" w:fill="auto"/>
            <w:noWrap/>
            <w:vAlign w:val="center"/>
            <w:hideMark/>
          </w:tcPr>
          <w:p w14:paraId="7F35AF1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6.88775E-08</w:t>
            </w:r>
          </w:p>
        </w:tc>
      </w:tr>
      <w:tr w:rsidR="007E23CC" w:rsidRPr="009414A3" w14:paraId="218A631C"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4F3F47E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rs11709639</w:t>
            </w:r>
          </w:p>
        </w:tc>
        <w:tc>
          <w:tcPr>
            <w:tcW w:w="659" w:type="dxa"/>
            <w:tcBorders>
              <w:top w:val="nil"/>
              <w:left w:val="nil"/>
              <w:bottom w:val="nil"/>
              <w:right w:val="nil"/>
            </w:tcBorders>
            <w:shd w:val="clear" w:color="auto" w:fill="auto"/>
            <w:noWrap/>
            <w:vAlign w:val="center"/>
            <w:hideMark/>
          </w:tcPr>
          <w:p w14:paraId="49B5A85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590788B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94975203</w:t>
            </w:r>
          </w:p>
        </w:tc>
        <w:tc>
          <w:tcPr>
            <w:tcW w:w="627" w:type="dxa"/>
            <w:tcBorders>
              <w:top w:val="nil"/>
              <w:left w:val="nil"/>
              <w:bottom w:val="nil"/>
              <w:right w:val="nil"/>
            </w:tcBorders>
            <w:shd w:val="clear" w:color="auto" w:fill="auto"/>
            <w:noWrap/>
            <w:vAlign w:val="center"/>
            <w:hideMark/>
          </w:tcPr>
          <w:p w14:paraId="1113B08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3B68677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2F56F99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0.325438596</w:t>
            </w:r>
          </w:p>
        </w:tc>
        <w:tc>
          <w:tcPr>
            <w:tcW w:w="1348" w:type="dxa"/>
            <w:tcBorders>
              <w:top w:val="nil"/>
              <w:left w:val="nil"/>
              <w:bottom w:val="nil"/>
              <w:right w:val="nil"/>
            </w:tcBorders>
            <w:shd w:val="clear" w:color="auto" w:fill="auto"/>
            <w:noWrap/>
            <w:vAlign w:val="center"/>
            <w:hideMark/>
          </w:tcPr>
          <w:p w14:paraId="36B1946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0.645067584</w:t>
            </w:r>
          </w:p>
        </w:tc>
        <w:tc>
          <w:tcPr>
            <w:tcW w:w="1473" w:type="dxa"/>
            <w:tcBorders>
              <w:top w:val="nil"/>
              <w:left w:val="nil"/>
              <w:bottom w:val="nil"/>
              <w:right w:val="nil"/>
            </w:tcBorders>
            <w:shd w:val="clear" w:color="auto" w:fill="auto"/>
            <w:noWrap/>
            <w:vAlign w:val="center"/>
            <w:hideMark/>
          </w:tcPr>
          <w:p w14:paraId="55982ED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0.120488062</w:t>
            </w:r>
          </w:p>
        </w:tc>
        <w:tc>
          <w:tcPr>
            <w:tcW w:w="1539" w:type="dxa"/>
            <w:tcBorders>
              <w:top w:val="nil"/>
              <w:left w:val="nil"/>
              <w:bottom w:val="nil"/>
              <w:right w:val="nil"/>
            </w:tcBorders>
            <w:shd w:val="clear" w:color="auto" w:fill="auto"/>
            <w:noWrap/>
            <w:vAlign w:val="center"/>
            <w:hideMark/>
          </w:tcPr>
          <w:p w14:paraId="4A4A5AC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8.61316E-08</w:t>
            </w:r>
          </w:p>
        </w:tc>
      </w:tr>
      <w:tr w:rsidR="007E23CC" w:rsidRPr="009414A3" w14:paraId="160E4CBF"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5508ED9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rs75841969</w:t>
            </w:r>
          </w:p>
        </w:tc>
        <w:tc>
          <w:tcPr>
            <w:tcW w:w="659" w:type="dxa"/>
            <w:tcBorders>
              <w:top w:val="nil"/>
              <w:left w:val="nil"/>
              <w:bottom w:val="nil"/>
              <w:right w:val="nil"/>
            </w:tcBorders>
            <w:shd w:val="clear" w:color="auto" w:fill="auto"/>
            <w:noWrap/>
            <w:vAlign w:val="center"/>
            <w:hideMark/>
          </w:tcPr>
          <w:p w14:paraId="528F40C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12</w:t>
            </w:r>
          </w:p>
        </w:tc>
        <w:tc>
          <w:tcPr>
            <w:tcW w:w="1225" w:type="dxa"/>
            <w:tcBorders>
              <w:top w:val="nil"/>
              <w:left w:val="nil"/>
              <w:bottom w:val="nil"/>
              <w:right w:val="nil"/>
            </w:tcBorders>
            <w:shd w:val="clear" w:color="auto" w:fill="auto"/>
            <w:noWrap/>
            <w:vAlign w:val="center"/>
            <w:hideMark/>
          </w:tcPr>
          <w:p w14:paraId="5CB3D48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127335883</w:t>
            </w:r>
          </w:p>
        </w:tc>
        <w:tc>
          <w:tcPr>
            <w:tcW w:w="627" w:type="dxa"/>
            <w:tcBorders>
              <w:top w:val="nil"/>
              <w:left w:val="nil"/>
              <w:bottom w:val="nil"/>
              <w:right w:val="nil"/>
            </w:tcBorders>
            <w:shd w:val="clear" w:color="auto" w:fill="auto"/>
            <w:noWrap/>
            <w:vAlign w:val="center"/>
            <w:hideMark/>
          </w:tcPr>
          <w:p w14:paraId="79EC08A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6F155D9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21B5339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0.051754386</w:t>
            </w:r>
          </w:p>
        </w:tc>
        <w:tc>
          <w:tcPr>
            <w:tcW w:w="1348" w:type="dxa"/>
            <w:tcBorders>
              <w:top w:val="nil"/>
              <w:left w:val="nil"/>
              <w:bottom w:val="nil"/>
              <w:right w:val="nil"/>
            </w:tcBorders>
            <w:shd w:val="clear" w:color="auto" w:fill="auto"/>
            <w:noWrap/>
            <w:vAlign w:val="center"/>
            <w:hideMark/>
          </w:tcPr>
          <w:p w14:paraId="3F89F74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1.464496359</w:t>
            </w:r>
          </w:p>
        </w:tc>
        <w:tc>
          <w:tcPr>
            <w:tcW w:w="1473" w:type="dxa"/>
            <w:tcBorders>
              <w:top w:val="nil"/>
              <w:left w:val="nil"/>
              <w:bottom w:val="nil"/>
              <w:right w:val="nil"/>
            </w:tcBorders>
            <w:shd w:val="clear" w:color="auto" w:fill="auto"/>
            <w:noWrap/>
            <w:vAlign w:val="center"/>
            <w:hideMark/>
          </w:tcPr>
          <w:p w14:paraId="2AE1736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0.275420604</w:t>
            </w:r>
          </w:p>
        </w:tc>
        <w:tc>
          <w:tcPr>
            <w:tcW w:w="1539" w:type="dxa"/>
            <w:tcBorders>
              <w:top w:val="nil"/>
              <w:left w:val="nil"/>
              <w:bottom w:val="nil"/>
              <w:right w:val="nil"/>
            </w:tcBorders>
            <w:shd w:val="clear" w:color="auto" w:fill="auto"/>
            <w:noWrap/>
            <w:vAlign w:val="center"/>
            <w:hideMark/>
          </w:tcPr>
          <w:p w14:paraId="2615313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1.05313E-07</w:t>
            </w:r>
          </w:p>
        </w:tc>
      </w:tr>
      <w:tr w:rsidR="007E23CC" w:rsidRPr="009414A3" w14:paraId="07393C4E"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3DA30A9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rs72720587</w:t>
            </w:r>
          </w:p>
        </w:tc>
        <w:tc>
          <w:tcPr>
            <w:tcW w:w="659" w:type="dxa"/>
            <w:tcBorders>
              <w:top w:val="nil"/>
              <w:left w:val="nil"/>
              <w:bottom w:val="nil"/>
              <w:right w:val="nil"/>
            </w:tcBorders>
            <w:shd w:val="clear" w:color="auto" w:fill="auto"/>
            <w:noWrap/>
            <w:vAlign w:val="center"/>
            <w:hideMark/>
          </w:tcPr>
          <w:p w14:paraId="32D9F61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w:t>
            </w:r>
          </w:p>
        </w:tc>
        <w:tc>
          <w:tcPr>
            <w:tcW w:w="1225" w:type="dxa"/>
            <w:tcBorders>
              <w:top w:val="nil"/>
              <w:left w:val="nil"/>
              <w:bottom w:val="nil"/>
              <w:right w:val="nil"/>
            </w:tcBorders>
            <w:shd w:val="clear" w:color="auto" w:fill="auto"/>
            <w:noWrap/>
            <w:vAlign w:val="center"/>
            <w:hideMark/>
          </w:tcPr>
          <w:p w14:paraId="6EC34CF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137323780</w:t>
            </w:r>
          </w:p>
        </w:tc>
        <w:tc>
          <w:tcPr>
            <w:tcW w:w="627" w:type="dxa"/>
            <w:tcBorders>
              <w:top w:val="nil"/>
              <w:left w:val="nil"/>
              <w:bottom w:val="nil"/>
              <w:right w:val="nil"/>
            </w:tcBorders>
            <w:shd w:val="clear" w:color="auto" w:fill="auto"/>
            <w:noWrap/>
            <w:vAlign w:val="center"/>
            <w:hideMark/>
          </w:tcPr>
          <w:p w14:paraId="556B78F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170B82C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2FA5D6B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0.019298246</w:t>
            </w:r>
          </w:p>
        </w:tc>
        <w:tc>
          <w:tcPr>
            <w:tcW w:w="1348" w:type="dxa"/>
            <w:tcBorders>
              <w:top w:val="nil"/>
              <w:left w:val="nil"/>
              <w:bottom w:val="nil"/>
              <w:right w:val="nil"/>
            </w:tcBorders>
            <w:shd w:val="clear" w:color="auto" w:fill="auto"/>
            <w:noWrap/>
            <w:vAlign w:val="center"/>
            <w:hideMark/>
          </w:tcPr>
          <w:p w14:paraId="082B78C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2.328253582</w:t>
            </w:r>
          </w:p>
        </w:tc>
        <w:tc>
          <w:tcPr>
            <w:tcW w:w="1473" w:type="dxa"/>
            <w:tcBorders>
              <w:top w:val="nil"/>
              <w:left w:val="nil"/>
              <w:bottom w:val="nil"/>
              <w:right w:val="nil"/>
            </w:tcBorders>
            <w:shd w:val="clear" w:color="auto" w:fill="auto"/>
            <w:noWrap/>
            <w:vAlign w:val="center"/>
            <w:hideMark/>
          </w:tcPr>
          <w:p w14:paraId="06C4867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0.440727671</w:t>
            </w:r>
          </w:p>
        </w:tc>
        <w:tc>
          <w:tcPr>
            <w:tcW w:w="1539" w:type="dxa"/>
            <w:tcBorders>
              <w:top w:val="nil"/>
              <w:left w:val="nil"/>
              <w:bottom w:val="nil"/>
              <w:right w:val="nil"/>
            </w:tcBorders>
            <w:shd w:val="clear" w:color="auto" w:fill="auto"/>
            <w:noWrap/>
            <w:vAlign w:val="center"/>
            <w:hideMark/>
          </w:tcPr>
          <w:p w14:paraId="3C68455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1.2726E-07</w:t>
            </w:r>
          </w:p>
        </w:tc>
      </w:tr>
      <w:tr w:rsidR="007E23CC" w:rsidRPr="009414A3" w14:paraId="5E12307C"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39CB2F1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rs2018116</w:t>
            </w:r>
          </w:p>
        </w:tc>
        <w:tc>
          <w:tcPr>
            <w:tcW w:w="659" w:type="dxa"/>
            <w:tcBorders>
              <w:top w:val="nil"/>
              <w:left w:val="nil"/>
              <w:bottom w:val="nil"/>
              <w:right w:val="nil"/>
            </w:tcBorders>
            <w:shd w:val="clear" w:color="auto" w:fill="auto"/>
            <w:noWrap/>
            <w:vAlign w:val="center"/>
            <w:hideMark/>
          </w:tcPr>
          <w:p w14:paraId="42D9518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14</w:t>
            </w:r>
          </w:p>
        </w:tc>
        <w:tc>
          <w:tcPr>
            <w:tcW w:w="1225" w:type="dxa"/>
            <w:tcBorders>
              <w:top w:val="nil"/>
              <w:left w:val="nil"/>
              <w:bottom w:val="nil"/>
              <w:right w:val="nil"/>
            </w:tcBorders>
            <w:shd w:val="clear" w:color="auto" w:fill="auto"/>
            <w:noWrap/>
            <w:vAlign w:val="center"/>
            <w:hideMark/>
          </w:tcPr>
          <w:p w14:paraId="2619844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92831272</w:t>
            </w:r>
          </w:p>
        </w:tc>
        <w:tc>
          <w:tcPr>
            <w:tcW w:w="627" w:type="dxa"/>
            <w:tcBorders>
              <w:top w:val="nil"/>
              <w:left w:val="nil"/>
              <w:bottom w:val="nil"/>
              <w:right w:val="nil"/>
            </w:tcBorders>
            <w:shd w:val="clear" w:color="auto" w:fill="auto"/>
            <w:noWrap/>
            <w:vAlign w:val="center"/>
            <w:hideMark/>
          </w:tcPr>
          <w:p w14:paraId="3BF488A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2F2A9DD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1295" w:type="dxa"/>
            <w:tcBorders>
              <w:top w:val="nil"/>
              <w:left w:val="nil"/>
              <w:bottom w:val="nil"/>
              <w:right w:val="nil"/>
            </w:tcBorders>
            <w:shd w:val="clear" w:color="auto" w:fill="auto"/>
            <w:noWrap/>
            <w:vAlign w:val="center"/>
            <w:hideMark/>
          </w:tcPr>
          <w:p w14:paraId="10F55B8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0.76754386</w:t>
            </w:r>
          </w:p>
        </w:tc>
        <w:tc>
          <w:tcPr>
            <w:tcW w:w="1348" w:type="dxa"/>
            <w:tcBorders>
              <w:top w:val="nil"/>
              <w:left w:val="nil"/>
              <w:bottom w:val="nil"/>
              <w:right w:val="nil"/>
            </w:tcBorders>
            <w:shd w:val="clear" w:color="auto" w:fill="auto"/>
            <w:noWrap/>
            <w:vAlign w:val="center"/>
            <w:hideMark/>
          </w:tcPr>
          <w:p w14:paraId="2FC4320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0.635802292</w:t>
            </w:r>
          </w:p>
        </w:tc>
        <w:tc>
          <w:tcPr>
            <w:tcW w:w="1473" w:type="dxa"/>
            <w:tcBorders>
              <w:top w:val="nil"/>
              <w:left w:val="nil"/>
              <w:bottom w:val="nil"/>
              <w:right w:val="nil"/>
            </w:tcBorders>
            <w:shd w:val="clear" w:color="auto" w:fill="auto"/>
            <w:noWrap/>
            <w:vAlign w:val="center"/>
            <w:hideMark/>
          </w:tcPr>
          <w:p w14:paraId="14BF883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0.120772497</w:t>
            </w:r>
          </w:p>
        </w:tc>
        <w:tc>
          <w:tcPr>
            <w:tcW w:w="1539" w:type="dxa"/>
            <w:tcBorders>
              <w:top w:val="nil"/>
              <w:left w:val="nil"/>
              <w:bottom w:val="nil"/>
              <w:right w:val="nil"/>
            </w:tcBorders>
            <w:shd w:val="clear" w:color="auto" w:fill="auto"/>
            <w:noWrap/>
            <w:vAlign w:val="center"/>
            <w:hideMark/>
          </w:tcPr>
          <w:p w14:paraId="12DA5C4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1.406E-07</w:t>
            </w:r>
          </w:p>
        </w:tc>
      </w:tr>
      <w:tr w:rsidR="007E23CC" w:rsidRPr="009414A3" w14:paraId="21D91FF4"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ADADD1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rs141404567</w:t>
            </w:r>
          </w:p>
        </w:tc>
        <w:tc>
          <w:tcPr>
            <w:tcW w:w="659" w:type="dxa"/>
            <w:tcBorders>
              <w:top w:val="nil"/>
              <w:left w:val="nil"/>
              <w:bottom w:val="nil"/>
              <w:right w:val="nil"/>
            </w:tcBorders>
            <w:shd w:val="clear" w:color="auto" w:fill="auto"/>
            <w:noWrap/>
            <w:vAlign w:val="center"/>
            <w:hideMark/>
          </w:tcPr>
          <w:p w14:paraId="39607F3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w:t>
            </w:r>
          </w:p>
        </w:tc>
        <w:tc>
          <w:tcPr>
            <w:tcW w:w="1225" w:type="dxa"/>
            <w:tcBorders>
              <w:top w:val="nil"/>
              <w:left w:val="nil"/>
              <w:bottom w:val="nil"/>
              <w:right w:val="nil"/>
            </w:tcBorders>
            <w:shd w:val="clear" w:color="auto" w:fill="auto"/>
            <w:noWrap/>
            <w:vAlign w:val="center"/>
            <w:hideMark/>
          </w:tcPr>
          <w:p w14:paraId="45FE36E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33393524</w:t>
            </w:r>
          </w:p>
        </w:tc>
        <w:tc>
          <w:tcPr>
            <w:tcW w:w="627" w:type="dxa"/>
            <w:tcBorders>
              <w:top w:val="nil"/>
              <w:left w:val="nil"/>
              <w:bottom w:val="nil"/>
              <w:right w:val="nil"/>
            </w:tcBorders>
            <w:shd w:val="clear" w:color="auto" w:fill="auto"/>
            <w:noWrap/>
            <w:vAlign w:val="center"/>
            <w:hideMark/>
          </w:tcPr>
          <w:p w14:paraId="448C28E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500A3DF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33F75BC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0.016666667</w:t>
            </w:r>
          </w:p>
        </w:tc>
        <w:tc>
          <w:tcPr>
            <w:tcW w:w="1348" w:type="dxa"/>
            <w:tcBorders>
              <w:top w:val="nil"/>
              <w:left w:val="nil"/>
              <w:bottom w:val="nil"/>
              <w:right w:val="nil"/>
            </w:tcBorders>
            <w:shd w:val="clear" w:color="auto" w:fill="auto"/>
            <w:noWrap/>
            <w:vAlign w:val="center"/>
            <w:hideMark/>
          </w:tcPr>
          <w:p w14:paraId="3389E77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2.514189858</w:t>
            </w:r>
          </w:p>
        </w:tc>
        <w:tc>
          <w:tcPr>
            <w:tcW w:w="1473" w:type="dxa"/>
            <w:tcBorders>
              <w:top w:val="nil"/>
              <w:left w:val="nil"/>
              <w:bottom w:val="nil"/>
              <w:right w:val="nil"/>
            </w:tcBorders>
            <w:shd w:val="clear" w:color="auto" w:fill="auto"/>
            <w:noWrap/>
            <w:vAlign w:val="center"/>
            <w:hideMark/>
          </w:tcPr>
          <w:p w14:paraId="4C80D2A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0.480807979</w:t>
            </w:r>
          </w:p>
        </w:tc>
        <w:tc>
          <w:tcPr>
            <w:tcW w:w="1539" w:type="dxa"/>
            <w:tcBorders>
              <w:top w:val="nil"/>
              <w:left w:val="nil"/>
              <w:bottom w:val="nil"/>
              <w:right w:val="nil"/>
            </w:tcBorders>
            <w:shd w:val="clear" w:color="auto" w:fill="auto"/>
            <w:noWrap/>
            <w:vAlign w:val="center"/>
            <w:hideMark/>
          </w:tcPr>
          <w:p w14:paraId="051F6E5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1.70343E-07</w:t>
            </w:r>
          </w:p>
        </w:tc>
      </w:tr>
      <w:tr w:rsidR="007E23CC" w:rsidRPr="009414A3" w14:paraId="4D0D929D"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21ABA26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rs2010568</w:t>
            </w:r>
          </w:p>
        </w:tc>
        <w:tc>
          <w:tcPr>
            <w:tcW w:w="659" w:type="dxa"/>
            <w:tcBorders>
              <w:top w:val="nil"/>
              <w:left w:val="nil"/>
              <w:bottom w:val="nil"/>
              <w:right w:val="nil"/>
            </w:tcBorders>
            <w:shd w:val="clear" w:color="auto" w:fill="auto"/>
            <w:noWrap/>
            <w:vAlign w:val="center"/>
            <w:hideMark/>
          </w:tcPr>
          <w:p w14:paraId="5081AC7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w:t>
            </w:r>
          </w:p>
        </w:tc>
        <w:tc>
          <w:tcPr>
            <w:tcW w:w="1225" w:type="dxa"/>
            <w:tcBorders>
              <w:top w:val="nil"/>
              <w:left w:val="nil"/>
              <w:bottom w:val="nil"/>
              <w:right w:val="nil"/>
            </w:tcBorders>
            <w:shd w:val="clear" w:color="auto" w:fill="auto"/>
            <w:noWrap/>
            <w:vAlign w:val="center"/>
            <w:hideMark/>
          </w:tcPr>
          <w:p w14:paraId="19C359A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118395972</w:t>
            </w:r>
          </w:p>
        </w:tc>
        <w:tc>
          <w:tcPr>
            <w:tcW w:w="627" w:type="dxa"/>
            <w:tcBorders>
              <w:top w:val="nil"/>
              <w:left w:val="nil"/>
              <w:bottom w:val="nil"/>
              <w:right w:val="nil"/>
            </w:tcBorders>
            <w:shd w:val="clear" w:color="auto" w:fill="auto"/>
            <w:noWrap/>
            <w:vAlign w:val="center"/>
            <w:hideMark/>
          </w:tcPr>
          <w:p w14:paraId="765258F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502CEA8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1295" w:type="dxa"/>
            <w:tcBorders>
              <w:top w:val="nil"/>
              <w:left w:val="nil"/>
              <w:bottom w:val="nil"/>
              <w:right w:val="nil"/>
            </w:tcBorders>
            <w:shd w:val="clear" w:color="auto" w:fill="auto"/>
            <w:noWrap/>
            <w:vAlign w:val="center"/>
            <w:hideMark/>
          </w:tcPr>
          <w:p w14:paraId="662D35C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0.428947368</w:t>
            </w:r>
          </w:p>
        </w:tc>
        <w:tc>
          <w:tcPr>
            <w:tcW w:w="1348" w:type="dxa"/>
            <w:tcBorders>
              <w:top w:val="nil"/>
              <w:left w:val="nil"/>
              <w:bottom w:val="nil"/>
              <w:right w:val="nil"/>
            </w:tcBorders>
            <w:shd w:val="clear" w:color="auto" w:fill="auto"/>
            <w:noWrap/>
            <w:vAlign w:val="center"/>
            <w:hideMark/>
          </w:tcPr>
          <w:p w14:paraId="6F75B24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0.646076436</w:t>
            </w:r>
          </w:p>
        </w:tc>
        <w:tc>
          <w:tcPr>
            <w:tcW w:w="1473" w:type="dxa"/>
            <w:tcBorders>
              <w:top w:val="nil"/>
              <w:left w:val="nil"/>
              <w:bottom w:val="nil"/>
              <w:right w:val="nil"/>
            </w:tcBorders>
            <w:shd w:val="clear" w:color="auto" w:fill="auto"/>
            <w:noWrap/>
            <w:vAlign w:val="center"/>
            <w:hideMark/>
          </w:tcPr>
          <w:p w14:paraId="1144CEC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0.125049501</w:t>
            </w:r>
          </w:p>
        </w:tc>
        <w:tc>
          <w:tcPr>
            <w:tcW w:w="1539" w:type="dxa"/>
            <w:tcBorders>
              <w:top w:val="nil"/>
              <w:left w:val="nil"/>
              <w:bottom w:val="nil"/>
              <w:right w:val="nil"/>
            </w:tcBorders>
            <w:shd w:val="clear" w:color="auto" w:fill="auto"/>
            <w:noWrap/>
            <w:vAlign w:val="center"/>
            <w:hideMark/>
          </w:tcPr>
          <w:p w14:paraId="17BD1CF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2.38435E-07</w:t>
            </w:r>
          </w:p>
        </w:tc>
      </w:tr>
      <w:tr w:rsidR="007E23CC" w:rsidRPr="009414A3" w14:paraId="63E31FD7"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CBE6B2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rs144152209</w:t>
            </w:r>
          </w:p>
        </w:tc>
        <w:tc>
          <w:tcPr>
            <w:tcW w:w="659" w:type="dxa"/>
            <w:tcBorders>
              <w:top w:val="nil"/>
              <w:left w:val="nil"/>
              <w:bottom w:val="nil"/>
              <w:right w:val="nil"/>
            </w:tcBorders>
            <w:shd w:val="clear" w:color="auto" w:fill="auto"/>
            <w:noWrap/>
            <w:vAlign w:val="center"/>
            <w:hideMark/>
          </w:tcPr>
          <w:p w14:paraId="5022648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w:t>
            </w:r>
          </w:p>
        </w:tc>
        <w:tc>
          <w:tcPr>
            <w:tcW w:w="1225" w:type="dxa"/>
            <w:tcBorders>
              <w:top w:val="nil"/>
              <w:left w:val="nil"/>
              <w:bottom w:val="nil"/>
              <w:right w:val="nil"/>
            </w:tcBorders>
            <w:shd w:val="clear" w:color="auto" w:fill="auto"/>
            <w:noWrap/>
            <w:vAlign w:val="center"/>
            <w:hideMark/>
          </w:tcPr>
          <w:p w14:paraId="52777E5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585369</w:t>
            </w:r>
          </w:p>
        </w:tc>
        <w:tc>
          <w:tcPr>
            <w:tcW w:w="627" w:type="dxa"/>
            <w:tcBorders>
              <w:top w:val="nil"/>
              <w:left w:val="nil"/>
              <w:bottom w:val="nil"/>
              <w:right w:val="nil"/>
            </w:tcBorders>
            <w:shd w:val="clear" w:color="auto" w:fill="auto"/>
            <w:noWrap/>
            <w:vAlign w:val="center"/>
            <w:hideMark/>
          </w:tcPr>
          <w:p w14:paraId="4D3592C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1B4D0D0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75FA720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0.059649123</w:t>
            </w:r>
          </w:p>
        </w:tc>
        <w:tc>
          <w:tcPr>
            <w:tcW w:w="1348" w:type="dxa"/>
            <w:tcBorders>
              <w:top w:val="nil"/>
              <w:left w:val="nil"/>
              <w:bottom w:val="nil"/>
              <w:right w:val="nil"/>
            </w:tcBorders>
            <w:shd w:val="clear" w:color="auto" w:fill="auto"/>
            <w:noWrap/>
            <w:vAlign w:val="center"/>
            <w:hideMark/>
          </w:tcPr>
          <w:p w14:paraId="23F478B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1.349369271</w:t>
            </w:r>
          </w:p>
        </w:tc>
        <w:tc>
          <w:tcPr>
            <w:tcW w:w="1473" w:type="dxa"/>
            <w:tcBorders>
              <w:top w:val="nil"/>
              <w:left w:val="nil"/>
              <w:bottom w:val="nil"/>
              <w:right w:val="nil"/>
            </w:tcBorders>
            <w:shd w:val="clear" w:color="auto" w:fill="auto"/>
            <w:noWrap/>
            <w:vAlign w:val="center"/>
            <w:hideMark/>
          </w:tcPr>
          <w:p w14:paraId="74C8C58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0.261598833</w:t>
            </w:r>
          </w:p>
        </w:tc>
        <w:tc>
          <w:tcPr>
            <w:tcW w:w="1539" w:type="dxa"/>
            <w:tcBorders>
              <w:top w:val="nil"/>
              <w:left w:val="nil"/>
              <w:bottom w:val="nil"/>
              <w:right w:val="nil"/>
            </w:tcBorders>
            <w:shd w:val="clear" w:color="auto" w:fill="auto"/>
            <w:noWrap/>
            <w:vAlign w:val="center"/>
            <w:hideMark/>
          </w:tcPr>
          <w:p w14:paraId="554F725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2.49385E-07</w:t>
            </w:r>
          </w:p>
        </w:tc>
      </w:tr>
      <w:tr w:rsidR="007E23CC" w:rsidRPr="009414A3" w14:paraId="4F8D3AA3"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B4974F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rs74917009</w:t>
            </w:r>
          </w:p>
        </w:tc>
        <w:tc>
          <w:tcPr>
            <w:tcW w:w="659" w:type="dxa"/>
            <w:tcBorders>
              <w:top w:val="nil"/>
              <w:left w:val="nil"/>
              <w:bottom w:val="nil"/>
              <w:right w:val="nil"/>
            </w:tcBorders>
            <w:shd w:val="clear" w:color="auto" w:fill="auto"/>
            <w:noWrap/>
            <w:vAlign w:val="center"/>
            <w:hideMark/>
          </w:tcPr>
          <w:p w14:paraId="6C18025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w:t>
            </w:r>
          </w:p>
        </w:tc>
        <w:tc>
          <w:tcPr>
            <w:tcW w:w="1225" w:type="dxa"/>
            <w:tcBorders>
              <w:top w:val="nil"/>
              <w:left w:val="nil"/>
              <w:bottom w:val="nil"/>
              <w:right w:val="nil"/>
            </w:tcBorders>
            <w:shd w:val="clear" w:color="auto" w:fill="auto"/>
            <w:noWrap/>
            <w:vAlign w:val="center"/>
            <w:hideMark/>
          </w:tcPr>
          <w:p w14:paraId="701F883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169915787</w:t>
            </w:r>
          </w:p>
        </w:tc>
        <w:tc>
          <w:tcPr>
            <w:tcW w:w="627" w:type="dxa"/>
            <w:tcBorders>
              <w:top w:val="nil"/>
              <w:left w:val="nil"/>
              <w:bottom w:val="nil"/>
              <w:right w:val="nil"/>
            </w:tcBorders>
            <w:shd w:val="clear" w:color="auto" w:fill="auto"/>
            <w:noWrap/>
            <w:vAlign w:val="center"/>
            <w:hideMark/>
          </w:tcPr>
          <w:p w14:paraId="04B8BAE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3DE740E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6BB1C9F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0.027192982</w:t>
            </w:r>
          </w:p>
        </w:tc>
        <w:tc>
          <w:tcPr>
            <w:tcW w:w="1348" w:type="dxa"/>
            <w:tcBorders>
              <w:top w:val="nil"/>
              <w:left w:val="nil"/>
              <w:bottom w:val="nil"/>
              <w:right w:val="nil"/>
            </w:tcBorders>
            <w:shd w:val="clear" w:color="auto" w:fill="auto"/>
            <w:noWrap/>
            <w:vAlign w:val="center"/>
            <w:hideMark/>
          </w:tcPr>
          <w:p w14:paraId="1E9DDFB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1.971311017</w:t>
            </w:r>
          </w:p>
        </w:tc>
        <w:tc>
          <w:tcPr>
            <w:tcW w:w="1473" w:type="dxa"/>
            <w:tcBorders>
              <w:top w:val="nil"/>
              <w:left w:val="nil"/>
              <w:bottom w:val="nil"/>
              <w:right w:val="nil"/>
            </w:tcBorders>
            <w:shd w:val="clear" w:color="auto" w:fill="auto"/>
            <w:noWrap/>
            <w:vAlign w:val="center"/>
            <w:hideMark/>
          </w:tcPr>
          <w:p w14:paraId="299C91B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0.382421072</w:t>
            </w:r>
          </w:p>
        </w:tc>
        <w:tc>
          <w:tcPr>
            <w:tcW w:w="1539" w:type="dxa"/>
            <w:tcBorders>
              <w:top w:val="nil"/>
              <w:left w:val="nil"/>
              <w:bottom w:val="nil"/>
              <w:right w:val="nil"/>
            </w:tcBorders>
            <w:shd w:val="clear" w:color="auto" w:fill="auto"/>
            <w:noWrap/>
            <w:vAlign w:val="center"/>
            <w:hideMark/>
          </w:tcPr>
          <w:p w14:paraId="768E638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2.53877E-07</w:t>
            </w:r>
          </w:p>
        </w:tc>
      </w:tr>
      <w:tr w:rsidR="007E23CC" w:rsidRPr="009414A3" w14:paraId="509D0A47"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80F5E2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rs144990130</w:t>
            </w:r>
          </w:p>
        </w:tc>
        <w:tc>
          <w:tcPr>
            <w:tcW w:w="659" w:type="dxa"/>
            <w:tcBorders>
              <w:top w:val="nil"/>
              <w:left w:val="nil"/>
              <w:bottom w:val="nil"/>
              <w:right w:val="nil"/>
            </w:tcBorders>
            <w:shd w:val="clear" w:color="auto" w:fill="auto"/>
            <w:noWrap/>
            <w:vAlign w:val="center"/>
            <w:hideMark/>
          </w:tcPr>
          <w:p w14:paraId="009BB6F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w:t>
            </w:r>
          </w:p>
        </w:tc>
        <w:tc>
          <w:tcPr>
            <w:tcW w:w="1225" w:type="dxa"/>
            <w:tcBorders>
              <w:top w:val="nil"/>
              <w:left w:val="nil"/>
              <w:bottom w:val="nil"/>
              <w:right w:val="nil"/>
            </w:tcBorders>
            <w:shd w:val="clear" w:color="auto" w:fill="auto"/>
            <w:noWrap/>
            <w:vAlign w:val="center"/>
            <w:hideMark/>
          </w:tcPr>
          <w:p w14:paraId="70C6EF9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582328</w:t>
            </w:r>
          </w:p>
        </w:tc>
        <w:tc>
          <w:tcPr>
            <w:tcW w:w="627" w:type="dxa"/>
            <w:tcBorders>
              <w:top w:val="nil"/>
              <w:left w:val="nil"/>
              <w:bottom w:val="nil"/>
              <w:right w:val="nil"/>
            </w:tcBorders>
            <w:shd w:val="clear" w:color="auto" w:fill="auto"/>
            <w:noWrap/>
            <w:vAlign w:val="center"/>
            <w:hideMark/>
          </w:tcPr>
          <w:p w14:paraId="1AE1F66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69B6B98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21F8C11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0.060526316</w:t>
            </w:r>
          </w:p>
        </w:tc>
        <w:tc>
          <w:tcPr>
            <w:tcW w:w="1348" w:type="dxa"/>
            <w:tcBorders>
              <w:top w:val="nil"/>
              <w:left w:val="nil"/>
              <w:bottom w:val="nil"/>
              <w:right w:val="nil"/>
            </w:tcBorders>
            <w:shd w:val="clear" w:color="auto" w:fill="auto"/>
            <w:noWrap/>
            <w:vAlign w:val="center"/>
            <w:hideMark/>
          </w:tcPr>
          <w:p w14:paraId="5F14870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1.324382666</w:t>
            </w:r>
          </w:p>
        </w:tc>
        <w:tc>
          <w:tcPr>
            <w:tcW w:w="1473" w:type="dxa"/>
            <w:tcBorders>
              <w:top w:val="nil"/>
              <w:left w:val="nil"/>
              <w:bottom w:val="nil"/>
              <w:right w:val="nil"/>
            </w:tcBorders>
            <w:shd w:val="clear" w:color="auto" w:fill="auto"/>
            <w:noWrap/>
            <w:vAlign w:val="center"/>
            <w:hideMark/>
          </w:tcPr>
          <w:p w14:paraId="318C815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0.257318427</w:t>
            </w:r>
          </w:p>
        </w:tc>
        <w:tc>
          <w:tcPr>
            <w:tcW w:w="1539" w:type="dxa"/>
            <w:tcBorders>
              <w:top w:val="nil"/>
              <w:left w:val="nil"/>
              <w:bottom w:val="nil"/>
              <w:right w:val="nil"/>
            </w:tcBorders>
            <w:shd w:val="clear" w:color="auto" w:fill="auto"/>
            <w:noWrap/>
            <w:vAlign w:val="center"/>
            <w:hideMark/>
          </w:tcPr>
          <w:p w14:paraId="764BAF9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2.64879E-07</w:t>
            </w:r>
          </w:p>
        </w:tc>
      </w:tr>
      <w:tr w:rsidR="007E23CC" w:rsidRPr="009414A3" w14:paraId="05688DC9"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33A0238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rs12685122</w:t>
            </w:r>
          </w:p>
        </w:tc>
        <w:tc>
          <w:tcPr>
            <w:tcW w:w="659" w:type="dxa"/>
            <w:tcBorders>
              <w:top w:val="nil"/>
              <w:left w:val="nil"/>
              <w:bottom w:val="nil"/>
              <w:right w:val="nil"/>
            </w:tcBorders>
            <w:shd w:val="clear" w:color="auto" w:fill="auto"/>
            <w:noWrap/>
            <w:vAlign w:val="center"/>
            <w:hideMark/>
          </w:tcPr>
          <w:p w14:paraId="217FD4C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w:t>
            </w:r>
          </w:p>
        </w:tc>
        <w:tc>
          <w:tcPr>
            <w:tcW w:w="1225" w:type="dxa"/>
            <w:tcBorders>
              <w:top w:val="nil"/>
              <w:left w:val="nil"/>
              <w:bottom w:val="nil"/>
              <w:right w:val="nil"/>
            </w:tcBorders>
            <w:shd w:val="clear" w:color="auto" w:fill="auto"/>
            <w:noWrap/>
            <w:vAlign w:val="center"/>
            <w:hideMark/>
          </w:tcPr>
          <w:p w14:paraId="40137F6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9206006</w:t>
            </w:r>
          </w:p>
        </w:tc>
        <w:tc>
          <w:tcPr>
            <w:tcW w:w="627" w:type="dxa"/>
            <w:tcBorders>
              <w:top w:val="nil"/>
              <w:left w:val="nil"/>
              <w:bottom w:val="nil"/>
              <w:right w:val="nil"/>
            </w:tcBorders>
            <w:shd w:val="clear" w:color="auto" w:fill="auto"/>
            <w:noWrap/>
            <w:vAlign w:val="center"/>
            <w:hideMark/>
          </w:tcPr>
          <w:p w14:paraId="470AB44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00B40F2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auto"/>
            <w:noWrap/>
            <w:vAlign w:val="center"/>
            <w:hideMark/>
          </w:tcPr>
          <w:p w14:paraId="16B5CD1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0.210526316</w:t>
            </w:r>
          </w:p>
        </w:tc>
        <w:tc>
          <w:tcPr>
            <w:tcW w:w="1348" w:type="dxa"/>
            <w:tcBorders>
              <w:top w:val="nil"/>
              <w:left w:val="nil"/>
              <w:bottom w:val="nil"/>
              <w:right w:val="nil"/>
            </w:tcBorders>
            <w:shd w:val="clear" w:color="auto" w:fill="auto"/>
            <w:noWrap/>
            <w:vAlign w:val="center"/>
            <w:hideMark/>
          </w:tcPr>
          <w:p w14:paraId="578AC71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0.867269027</w:t>
            </w:r>
          </w:p>
        </w:tc>
        <w:tc>
          <w:tcPr>
            <w:tcW w:w="1473" w:type="dxa"/>
            <w:tcBorders>
              <w:top w:val="nil"/>
              <w:left w:val="nil"/>
              <w:bottom w:val="nil"/>
              <w:right w:val="nil"/>
            </w:tcBorders>
            <w:shd w:val="clear" w:color="auto" w:fill="auto"/>
            <w:noWrap/>
            <w:vAlign w:val="center"/>
            <w:hideMark/>
          </w:tcPr>
          <w:p w14:paraId="0204EF3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0.169162572</w:t>
            </w:r>
          </w:p>
        </w:tc>
        <w:tc>
          <w:tcPr>
            <w:tcW w:w="1539" w:type="dxa"/>
            <w:tcBorders>
              <w:top w:val="nil"/>
              <w:left w:val="nil"/>
              <w:bottom w:val="nil"/>
              <w:right w:val="nil"/>
            </w:tcBorders>
            <w:shd w:val="clear" w:color="auto" w:fill="auto"/>
            <w:noWrap/>
            <w:vAlign w:val="center"/>
            <w:hideMark/>
          </w:tcPr>
          <w:p w14:paraId="125942E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2.9465E-07</w:t>
            </w:r>
          </w:p>
        </w:tc>
      </w:tr>
      <w:tr w:rsidR="007E23CC" w:rsidRPr="009414A3" w14:paraId="015B3217"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71417C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lastRenderedPageBreak/>
              <w:t>rs73046027</w:t>
            </w:r>
          </w:p>
        </w:tc>
        <w:tc>
          <w:tcPr>
            <w:tcW w:w="659" w:type="dxa"/>
            <w:tcBorders>
              <w:top w:val="nil"/>
              <w:left w:val="nil"/>
              <w:bottom w:val="nil"/>
              <w:right w:val="nil"/>
            </w:tcBorders>
            <w:shd w:val="clear" w:color="auto" w:fill="auto"/>
            <w:noWrap/>
            <w:vAlign w:val="center"/>
            <w:hideMark/>
          </w:tcPr>
          <w:p w14:paraId="78E1439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74EB2CA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19950385</w:t>
            </w:r>
          </w:p>
        </w:tc>
        <w:tc>
          <w:tcPr>
            <w:tcW w:w="627" w:type="dxa"/>
            <w:tcBorders>
              <w:top w:val="nil"/>
              <w:left w:val="nil"/>
              <w:bottom w:val="nil"/>
              <w:right w:val="nil"/>
            </w:tcBorders>
            <w:shd w:val="clear" w:color="auto" w:fill="auto"/>
            <w:noWrap/>
            <w:vAlign w:val="center"/>
            <w:hideMark/>
          </w:tcPr>
          <w:p w14:paraId="7D1D0E6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5EBEA2D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527A041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0.13245614</w:t>
            </w:r>
          </w:p>
        </w:tc>
        <w:tc>
          <w:tcPr>
            <w:tcW w:w="1348" w:type="dxa"/>
            <w:tcBorders>
              <w:top w:val="nil"/>
              <w:left w:val="nil"/>
              <w:bottom w:val="nil"/>
              <w:right w:val="nil"/>
            </w:tcBorders>
            <w:shd w:val="clear" w:color="auto" w:fill="auto"/>
            <w:noWrap/>
            <w:vAlign w:val="center"/>
            <w:hideMark/>
          </w:tcPr>
          <w:p w14:paraId="2DFB0AF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0.96254049</w:t>
            </w:r>
          </w:p>
        </w:tc>
        <w:tc>
          <w:tcPr>
            <w:tcW w:w="1473" w:type="dxa"/>
            <w:tcBorders>
              <w:top w:val="nil"/>
              <w:left w:val="nil"/>
              <w:bottom w:val="nil"/>
              <w:right w:val="nil"/>
            </w:tcBorders>
            <w:shd w:val="clear" w:color="auto" w:fill="auto"/>
            <w:noWrap/>
            <w:vAlign w:val="center"/>
            <w:hideMark/>
          </w:tcPr>
          <w:p w14:paraId="12DFA8A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0.188282989</w:t>
            </w:r>
          </w:p>
        </w:tc>
        <w:tc>
          <w:tcPr>
            <w:tcW w:w="1539" w:type="dxa"/>
            <w:tcBorders>
              <w:top w:val="nil"/>
              <w:left w:val="nil"/>
              <w:bottom w:val="nil"/>
              <w:right w:val="nil"/>
            </w:tcBorders>
            <w:shd w:val="clear" w:color="auto" w:fill="auto"/>
            <w:noWrap/>
            <w:vAlign w:val="center"/>
            <w:hideMark/>
          </w:tcPr>
          <w:p w14:paraId="2956C89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3.18427E-07</w:t>
            </w:r>
          </w:p>
        </w:tc>
      </w:tr>
      <w:tr w:rsidR="007E23CC" w:rsidRPr="009414A3" w14:paraId="57D1193D"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229D43E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rs7463321</w:t>
            </w:r>
          </w:p>
        </w:tc>
        <w:tc>
          <w:tcPr>
            <w:tcW w:w="659" w:type="dxa"/>
            <w:tcBorders>
              <w:top w:val="nil"/>
              <w:left w:val="nil"/>
              <w:bottom w:val="nil"/>
              <w:right w:val="nil"/>
            </w:tcBorders>
            <w:shd w:val="clear" w:color="auto" w:fill="auto"/>
            <w:noWrap/>
            <w:vAlign w:val="center"/>
            <w:hideMark/>
          </w:tcPr>
          <w:p w14:paraId="0643649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w:t>
            </w:r>
          </w:p>
        </w:tc>
        <w:tc>
          <w:tcPr>
            <w:tcW w:w="1225" w:type="dxa"/>
            <w:tcBorders>
              <w:top w:val="nil"/>
              <w:left w:val="nil"/>
              <w:bottom w:val="nil"/>
              <w:right w:val="nil"/>
            </w:tcBorders>
            <w:shd w:val="clear" w:color="auto" w:fill="auto"/>
            <w:noWrap/>
            <w:vAlign w:val="center"/>
            <w:hideMark/>
          </w:tcPr>
          <w:p w14:paraId="6277C2F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20523821</w:t>
            </w:r>
          </w:p>
        </w:tc>
        <w:tc>
          <w:tcPr>
            <w:tcW w:w="627" w:type="dxa"/>
            <w:tcBorders>
              <w:top w:val="nil"/>
              <w:left w:val="nil"/>
              <w:bottom w:val="nil"/>
              <w:right w:val="nil"/>
            </w:tcBorders>
            <w:shd w:val="clear" w:color="auto" w:fill="auto"/>
            <w:noWrap/>
            <w:vAlign w:val="center"/>
            <w:hideMark/>
          </w:tcPr>
          <w:p w14:paraId="27809EA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0C53E92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1295" w:type="dxa"/>
            <w:tcBorders>
              <w:top w:val="nil"/>
              <w:left w:val="nil"/>
              <w:bottom w:val="nil"/>
              <w:right w:val="nil"/>
            </w:tcBorders>
            <w:shd w:val="clear" w:color="auto" w:fill="auto"/>
            <w:noWrap/>
            <w:vAlign w:val="center"/>
            <w:hideMark/>
          </w:tcPr>
          <w:p w14:paraId="0A25422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0.166666667</w:t>
            </w:r>
          </w:p>
        </w:tc>
        <w:tc>
          <w:tcPr>
            <w:tcW w:w="1348" w:type="dxa"/>
            <w:tcBorders>
              <w:top w:val="nil"/>
              <w:left w:val="nil"/>
              <w:bottom w:val="nil"/>
              <w:right w:val="nil"/>
            </w:tcBorders>
            <w:shd w:val="clear" w:color="auto" w:fill="auto"/>
            <w:noWrap/>
            <w:vAlign w:val="center"/>
            <w:hideMark/>
          </w:tcPr>
          <w:p w14:paraId="5266E39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0.860154957</w:t>
            </w:r>
          </w:p>
        </w:tc>
        <w:tc>
          <w:tcPr>
            <w:tcW w:w="1473" w:type="dxa"/>
            <w:tcBorders>
              <w:top w:val="nil"/>
              <w:left w:val="nil"/>
              <w:bottom w:val="nil"/>
              <w:right w:val="nil"/>
            </w:tcBorders>
            <w:shd w:val="clear" w:color="auto" w:fill="auto"/>
            <w:noWrap/>
            <w:vAlign w:val="center"/>
            <w:hideMark/>
          </w:tcPr>
          <w:p w14:paraId="5035545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0.168345633</w:t>
            </w:r>
          </w:p>
        </w:tc>
        <w:tc>
          <w:tcPr>
            <w:tcW w:w="1539" w:type="dxa"/>
            <w:tcBorders>
              <w:top w:val="nil"/>
              <w:left w:val="nil"/>
              <w:bottom w:val="nil"/>
              <w:right w:val="nil"/>
            </w:tcBorders>
            <w:shd w:val="clear" w:color="auto" w:fill="auto"/>
            <w:noWrap/>
            <w:vAlign w:val="center"/>
            <w:hideMark/>
          </w:tcPr>
          <w:p w14:paraId="28F19AE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3.23084E-07</w:t>
            </w:r>
          </w:p>
        </w:tc>
      </w:tr>
      <w:tr w:rsidR="007E23CC" w:rsidRPr="009414A3" w14:paraId="4E722CCB"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0BC21A4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rs148758667</w:t>
            </w:r>
          </w:p>
        </w:tc>
        <w:tc>
          <w:tcPr>
            <w:tcW w:w="659" w:type="dxa"/>
            <w:tcBorders>
              <w:top w:val="nil"/>
              <w:left w:val="nil"/>
              <w:bottom w:val="nil"/>
              <w:right w:val="nil"/>
            </w:tcBorders>
            <w:shd w:val="clear" w:color="auto" w:fill="auto"/>
            <w:noWrap/>
            <w:vAlign w:val="center"/>
            <w:hideMark/>
          </w:tcPr>
          <w:p w14:paraId="30768C2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w:t>
            </w:r>
          </w:p>
        </w:tc>
        <w:tc>
          <w:tcPr>
            <w:tcW w:w="1225" w:type="dxa"/>
            <w:tcBorders>
              <w:top w:val="nil"/>
              <w:left w:val="nil"/>
              <w:bottom w:val="nil"/>
              <w:right w:val="nil"/>
            </w:tcBorders>
            <w:shd w:val="clear" w:color="auto" w:fill="auto"/>
            <w:noWrap/>
            <w:vAlign w:val="center"/>
            <w:hideMark/>
          </w:tcPr>
          <w:p w14:paraId="4EEA974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130665077</w:t>
            </w:r>
          </w:p>
        </w:tc>
        <w:tc>
          <w:tcPr>
            <w:tcW w:w="627" w:type="dxa"/>
            <w:tcBorders>
              <w:top w:val="nil"/>
              <w:left w:val="nil"/>
              <w:bottom w:val="nil"/>
              <w:right w:val="nil"/>
            </w:tcBorders>
            <w:shd w:val="clear" w:color="auto" w:fill="auto"/>
            <w:noWrap/>
            <w:vAlign w:val="center"/>
            <w:hideMark/>
          </w:tcPr>
          <w:p w14:paraId="18B9FE4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325C6C7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1EBAE5E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0.059649123</w:t>
            </w:r>
          </w:p>
        </w:tc>
        <w:tc>
          <w:tcPr>
            <w:tcW w:w="1348" w:type="dxa"/>
            <w:tcBorders>
              <w:top w:val="nil"/>
              <w:left w:val="nil"/>
              <w:bottom w:val="nil"/>
              <w:right w:val="nil"/>
            </w:tcBorders>
            <w:shd w:val="clear" w:color="auto" w:fill="auto"/>
            <w:noWrap/>
            <w:vAlign w:val="center"/>
            <w:hideMark/>
          </w:tcPr>
          <w:p w14:paraId="0313B23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1.456264623</w:t>
            </w:r>
          </w:p>
        </w:tc>
        <w:tc>
          <w:tcPr>
            <w:tcW w:w="1473" w:type="dxa"/>
            <w:tcBorders>
              <w:top w:val="nil"/>
              <w:left w:val="nil"/>
              <w:bottom w:val="nil"/>
              <w:right w:val="nil"/>
            </w:tcBorders>
            <w:shd w:val="clear" w:color="auto" w:fill="auto"/>
            <w:noWrap/>
            <w:vAlign w:val="center"/>
            <w:hideMark/>
          </w:tcPr>
          <w:p w14:paraId="25A941F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0.285230186</w:t>
            </w:r>
          </w:p>
        </w:tc>
        <w:tc>
          <w:tcPr>
            <w:tcW w:w="1539" w:type="dxa"/>
            <w:tcBorders>
              <w:top w:val="nil"/>
              <w:left w:val="nil"/>
              <w:bottom w:val="nil"/>
              <w:right w:val="nil"/>
            </w:tcBorders>
            <w:shd w:val="clear" w:color="auto" w:fill="auto"/>
            <w:noWrap/>
            <w:vAlign w:val="center"/>
            <w:hideMark/>
          </w:tcPr>
          <w:p w14:paraId="6953C9D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3.29787E-07</w:t>
            </w:r>
          </w:p>
        </w:tc>
      </w:tr>
      <w:tr w:rsidR="007E23CC" w:rsidRPr="009414A3" w14:paraId="6081E9E6"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0D2D47B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rs72618491</w:t>
            </w:r>
          </w:p>
        </w:tc>
        <w:tc>
          <w:tcPr>
            <w:tcW w:w="659" w:type="dxa"/>
            <w:tcBorders>
              <w:top w:val="nil"/>
              <w:left w:val="nil"/>
              <w:bottom w:val="nil"/>
              <w:right w:val="nil"/>
            </w:tcBorders>
            <w:shd w:val="clear" w:color="auto" w:fill="auto"/>
            <w:noWrap/>
            <w:vAlign w:val="center"/>
            <w:hideMark/>
          </w:tcPr>
          <w:p w14:paraId="1D259E9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4740B4A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94938828</w:t>
            </w:r>
          </w:p>
        </w:tc>
        <w:tc>
          <w:tcPr>
            <w:tcW w:w="627" w:type="dxa"/>
            <w:tcBorders>
              <w:top w:val="nil"/>
              <w:left w:val="nil"/>
              <w:bottom w:val="nil"/>
              <w:right w:val="nil"/>
            </w:tcBorders>
            <w:shd w:val="clear" w:color="auto" w:fill="auto"/>
            <w:noWrap/>
            <w:vAlign w:val="center"/>
            <w:hideMark/>
          </w:tcPr>
          <w:p w14:paraId="1860642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44EF306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2721433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0.335087719</w:t>
            </w:r>
          </w:p>
        </w:tc>
        <w:tc>
          <w:tcPr>
            <w:tcW w:w="1348" w:type="dxa"/>
            <w:tcBorders>
              <w:top w:val="nil"/>
              <w:left w:val="nil"/>
              <w:bottom w:val="nil"/>
              <w:right w:val="nil"/>
            </w:tcBorders>
            <w:shd w:val="clear" w:color="auto" w:fill="auto"/>
            <w:noWrap/>
            <w:vAlign w:val="center"/>
            <w:hideMark/>
          </w:tcPr>
          <w:p w14:paraId="421BDC8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0.605804529</w:t>
            </w:r>
          </w:p>
        </w:tc>
        <w:tc>
          <w:tcPr>
            <w:tcW w:w="1473" w:type="dxa"/>
            <w:tcBorders>
              <w:top w:val="nil"/>
              <w:left w:val="nil"/>
              <w:bottom w:val="nil"/>
              <w:right w:val="nil"/>
            </w:tcBorders>
            <w:shd w:val="clear" w:color="auto" w:fill="auto"/>
            <w:noWrap/>
            <w:vAlign w:val="center"/>
            <w:hideMark/>
          </w:tcPr>
          <w:p w14:paraId="41E93C6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0.118670689</w:t>
            </w:r>
          </w:p>
        </w:tc>
        <w:tc>
          <w:tcPr>
            <w:tcW w:w="1539" w:type="dxa"/>
            <w:tcBorders>
              <w:top w:val="nil"/>
              <w:left w:val="nil"/>
              <w:bottom w:val="nil"/>
              <w:right w:val="nil"/>
            </w:tcBorders>
            <w:shd w:val="clear" w:color="auto" w:fill="auto"/>
            <w:noWrap/>
            <w:vAlign w:val="center"/>
            <w:hideMark/>
          </w:tcPr>
          <w:p w14:paraId="2BBF2F2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3.30932E-07</w:t>
            </w:r>
          </w:p>
        </w:tc>
      </w:tr>
      <w:tr w:rsidR="007E23CC" w:rsidRPr="009414A3" w14:paraId="3CD26D83"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2F715D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rs117662279</w:t>
            </w:r>
          </w:p>
        </w:tc>
        <w:tc>
          <w:tcPr>
            <w:tcW w:w="659" w:type="dxa"/>
            <w:tcBorders>
              <w:top w:val="nil"/>
              <w:left w:val="nil"/>
              <w:bottom w:val="nil"/>
              <w:right w:val="nil"/>
            </w:tcBorders>
            <w:shd w:val="clear" w:color="auto" w:fill="auto"/>
            <w:noWrap/>
            <w:vAlign w:val="center"/>
            <w:hideMark/>
          </w:tcPr>
          <w:p w14:paraId="0C0E9C0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w:t>
            </w:r>
          </w:p>
        </w:tc>
        <w:tc>
          <w:tcPr>
            <w:tcW w:w="1225" w:type="dxa"/>
            <w:tcBorders>
              <w:top w:val="nil"/>
              <w:left w:val="nil"/>
              <w:bottom w:val="nil"/>
              <w:right w:val="nil"/>
            </w:tcBorders>
            <w:shd w:val="clear" w:color="auto" w:fill="auto"/>
            <w:noWrap/>
            <w:vAlign w:val="center"/>
            <w:hideMark/>
          </w:tcPr>
          <w:p w14:paraId="27854D6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155362626</w:t>
            </w:r>
          </w:p>
        </w:tc>
        <w:tc>
          <w:tcPr>
            <w:tcW w:w="627" w:type="dxa"/>
            <w:tcBorders>
              <w:top w:val="nil"/>
              <w:left w:val="nil"/>
              <w:bottom w:val="nil"/>
              <w:right w:val="nil"/>
            </w:tcBorders>
            <w:shd w:val="clear" w:color="auto" w:fill="auto"/>
            <w:noWrap/>
            <w:vAlign w:val="center"/>
            <w:hideMark/>
          </w:tcPr>
          <w:p w14:paraId="3FF7487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0CA444E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14F4A19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0.018421053</w:t>
            </w:r>
          </w:p>
        </w:tc>
        <w:tc>
          <w:tcPr>
            <w:tcW w:w="1348" w:type="dxa"/>
            <w:tcBorders>
              <w:top w:val="nil"/>
              <w:left w:val="nil"/>
              <w:bottom w:val="nil"/>
              <w:right w:val="nil"/>
            </w:tcBorders>
            <w:shd w:val="clear" w:color="auto" w:fill="auto"/>
            <w:noWrap/>
            <w:vAlign w:val="center"/>
            <w:hideMark/>
          </w:tcPr>
          <w:p w14:paraId="07E917B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2.214356708</w:t>
            </w:r>
          </w:p>
        </w:tc>
        <w:tc>
          <w:tcPr>
            <w:tcW w:w="1473" w:type="dxa"/>
            <w:tcBorders>
              <w:top w:val="nil"/>
              <w:left w:val="nil"/>
              <w:bottom w:val="nil"/>
              <w:right w:val="nil"/>
            </w:tcBorders>
            <w:shd w:val="clear" w:color="auto" w:fill="auto"/>
            <w:noWrap/>
            <w:vAlign w:val="center"/>
            <w:hideMark/>
          </w:tcPr>
          <w:p w14:paraId="143FC83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0.43389642</w:t>
            </w:r>
          </w:p>
        </w:tc>
        <w:tc>
          <w:tcPr>
            <w:tcW w:w="1539" w:type="dxa"/>
            <w:tcBorders>
              <w:top w:val="nil"/>
              <w:left w:val="nil"/>
              <w:bottom w:val="nil"/>
              <w:right w:val="nil"/>
            </w:tcBorders>
            <w:shd w:val="clear" w:color="auto" w:fill="auto"/>
            <w:noWrap/>
            <w:vAlign w:val="center"/>
            <w:hideMark/>
          </w:tcPr>
          <w:p w14:paraId="6DF0755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3.33565E-07</w:t>
            </w:r>
          </w:p>
        </w:tc>
      </w:tr>
      <w:tr w:rsidR="007E23CC" w:rsidRPr="009414A3" w14:paraId="435B1F2F"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6FC00B6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rs1280103</w:t>
            </w:r>
          </w:p>
        </w:tc>
        <w:tc>
          <w:tcPr>
            <w:tcW w:w="659" w:type="dxa"/>
            <w:tcBorders>
              <w:top w:val="nil"/>
              <w:left w:val="nil"/>
              <w:bottom w:val="nil"/>
              <w:right w:val="nil"/>
            </w:tcBorders>
            <w:shd w:val="clear" w:color="auto" w:fill="auto"/>
            <w:noWrap/>
            <w:vAlign w:val="center"/>
            <w:hideMark/>
          </w:tcPr>
          <w:p w14:paraId="3583A12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w:t>
            </w:r>
          </w:p>
        </w:tc>
        <w:tc>
          <w:tcPr>
            <w:tcW w:w="1225" w:type="dxa"/>
            <w:tcBorders>
              <w:top w:val="nil"/>
              <w:left w:val="nil"/>
              <w:bottom w:val="nil"/>
              <w:right w:val="nil"/>
            </w:tcBorders>
            <w:shd w:val="clear" w:color="auto" w:fill="auto"/>
            <w:noWrap/>
            <w:vAlign w:val="center"/>
            <w:hideMark/>
          </w:tcPr>
          <w:p w14:paraId="15CA2A8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187526002</w:t>
            </w:r>
          </w:p>
        </w:tc>
        <w:tc>
          <w:tcPr>
            <w:tcW w:w="627" w:type="dxa"/>
            <w:tcBorders>
              <w:top w:val="nil"/>
              <w:left w:val="nil"/>
              <w:bottom w:val="nil"/>
              <w:right w:val="nil"/>
            </w:tcBorders>
            <w:shd w:val="clear" w:color="auto" w:fill="auto"/>
            <w:noWrap/>
            <w:vAlign w:val="center"/>
            <w:hideMark/>
          </w:tcPr>
          <w:p w14:paraId="07CDB92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7A451E0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489CEA7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0.396491228</w:t>
            </w:r>
          </w:p>
        </w:tc>
        <w:tc>
          <w:tcPr>
            <w:tcW w:w="1348" w:type="dxa"/>
            <w:tcBorders>
              <w:top w:val="nil"/>
              <w:left w:val="nil"/>
              <w:bottom w:val="nil"/>
              <w:right w:val="nil"/>
            </w:tcBorders>
            <w:shd w:val="clear" w:color="auto" w:fill="auto"/>
            <w:noWrap/>
            <w:vAlign w:val="center"/>
            <w:hideMark/>
          </w:tcPr>
          <w:p w14:paraId="46DC033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-0.626792883</w:t>
            </w:r>
          </w:p>
        </w:tc>
        <w:tc>
          <w:tcPr>
            <w:tcW w:w="1473" w:type="dxa"/>
            <w:tcBorders>
              <w:top w:val="nil"/>
              <w:left w:val="nil"/>
              <w:bottom w:val="nil"/>
              <w:right w:val="nil"/>
            </w:tcBorders>
            <w:shd w:val="clear" w:color="auto" w:fill="auto"/>
            <w:noWrap/>
            <w:vAlign w:val="center"/>
            <w:hideMark/>
          </w:tcPr>
          <w:p w14:paraId="0173437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0.12320251</w:t>
            </w:r>
          </w:p>
        </w:tc>
        <w:tc>
          <w:tcPr>
            <w:tcW w:w="1539" w:type="dxa"/>
            <w:tcBorders>
              <w:top w:val="nil"/>
              <w:left w:val="nil"/>
              <w:bottom w:val="nil"/>
              <w:right w:val="nil"/>
            </w:tcBorders>
            <w:shd w:val="clear" w:color="auto" w:fill="auto"/>
            <w:noWrap/>
            <w:vAlign w:val="center"/>
            <w:hideMark/>
          </w:tcPr>
          <w:p w14:paraId="3DF0362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3.62813E-07</w:t>
            </w:r>
          </w:p>
        </w:tc>
      </w:tr>
      <w:tr w:rsidR="007E23CC" w:rsidRPr="009414A3" w14:paraId="56526028"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9C8344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rs7856285</w:t>
            </w:r>
          </w:p>
        </w:tc>
        <w:tc>
          <w:tcPr>
            <w:tcW w:w="659" w:type="dxa"/>
            <w:tcBorders>
              <w:top w:val="nil"/>
              <w:left w:val="nil"/>
              <w:bottom w:val="nil"/>
              <w:right w:val="nil"/>
            </w:tcBorders>
            <w:shd w:val="clear" w:color="auto" w:fill="auto"/>
            <w:noWrap/>
            <w:vAlign w:val="center"/>
            <w:hideMark/>
          </w:tcPr>
          <w:p w14:paraId="308A585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w:t>
            </w:r>
          </w:p>
        </w:tc>
        <w:tc>
          <w:tcPr>
            <w:tcW w:w="1225" w:type="dxa"/>
            <w:tcBorders>
              <w:top w:val="nil"/>
              <w:left w:val="nil"/>
              <w:bottom w:val="nil"/>
              <w:right w:val="nil"/>
            </w:tcBorders>
            <w:shd w:val="clear" w:color="auto" w:fill="auto"/>
            <w:noWrap/>
            <w:vAlign w:val="center"/>
            <w:hideMark/>
          </w:tcPr>
          <w:p w14:paraId="466BE58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18973653</w:t>
            </w:r>
          </w:p>
        </w:tc>
        <w:tc>
          <w:tcPr>
            <w:tcW w:w="627" w:type="dxa"/>
            <w:tcBorders>
              <w:top w:val="nil"/>
              <w:left w:val="nil"/>
              <w:bottom w:val="nil"/>
              <w:right w:val="nil"/>
            </w:tcBorders>
            <w:shd w:val="clear" w:color="auto" w:fill="auto"/>
            <w:noWrap/>
            <w:vAlign w:val="center"/>
            <w:hideMark/>
          </w:tcPr>
          <w:p w14:paraId="345284A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5CB6DA9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6DEDE03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0.60877193</w:t>
            </w:r>
          </w:p>
        </w:tc>
        <w:tc>
          <w:tcPr>
            <w:tcW w:w="1348" w:type="dxa"/>
            <w:tcBorders>
              <w:top w:val="nil"/>
              <w:left w:val="nil"/>
              <w:bottom w:val="nil"/>
              <w:right w:val="nil"/>
            </w:tcBorders>
            <w:shd w:val="clear" w:color="auto" w:fill="auto"/>
            <w:noWrap/>
            <w:vAlign w:val="center"/>
            <w:hideMark/>
          </w:tcPr>
          <w:p w14:paraId="59BEE79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0.612238566</w:t>
            </w:r>
          </w:p>
        </w:tc>
        <w:tc>
          <w:tcPr>
            <w:tcW w:w="1473" w:type="dxa"/>
            <w:tcBorders>
              <w:top w:val="nil"/>
              <w:left w:val="nil"/>
              <w:bottom w:val="nil"/>
              <w:right w:val="nil"/>
            </w:tcBorders>
            <w:shd w:val="clear" w:color="auto" w:fill="auto"/>
            <w:noWrap/>
            <w:vAlign w:val="center"/>
            <w:hideMark/>
          </w:tcPr>
          <w:p w14:paraId="0BC71E1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0.120362644</w:t>
            </w:r>
          </w:p>
        </w:tc>
        <w:tc>
          <w:tcPr>
            <w:tcW w:w="1539" w:type="dxa"/>
            <w:tcBorders>
              <w:top w:val="nil"/>
              <w:left w:val="nil"/>
              <w:bottom w:val="nil"/>
              <w:right w:val="nil"/>
            </w:tcBorders>
            <w:shd w:val="clear" w:color="auto" w:fill="auto"/>
            <w:noWrap/>
            <w:vAlign w:val="center"/>
            <w:hideMark/>
          </w:tcPr>
          <w:p w14:paraId="70D92AF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3.64509E-07</w:t>
            </w:r>
          </w:p>
        </w:tc>
      </w:tr>
      <w:tr w:rsidR="007E23CC" w:rsidRPr="009414A3" w14:paraId="761C63D8"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313FC64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rs17383917</w:t>
            </w:r>
          </w:p>
        </w:tc>
        <w:tc>
          <w:tcPr>
            <w:tcW w:w="659" w:type="dxa"/>
            <w:tcBorders>
              <w:top w:val="nil"/>
              <w:left w:val="nil"/>
              <w:bottom w:val="nil"/>
              <w:right w:val="nil"/>
            </w:tcBorders>
            <w:shd w:val="clear" w:color="auto" w:fill="auto"/>
            <w:noWrap/>
            <w:vAlign w:val="center"/>
            <w:hideMark/>
          </w:tcPr>
          <w:p w14:paraId="76A78E2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1504622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94984650</w:t>
            </w:r>
          </w:p>
        </w:tc>
        <w:tc>
          <w:tcPr>
            <w:tcW w:w="627" w:type="dxa"/>
            <w:tcBorders>
              <w:top w:val="nil"/>
              <w:left w:val="nil"/>
              <w:bottom w:val="nil"/>
              <w:right w:val="nil"/>
            </w:tcBorders>
            <w:shd w:val="clear" w:color="auto" w:fill="auto"/>
            <w:noWrap/>
            <w:vAlign w:val="center"/>
            <w:hideMark/>
          </w:tcPr>
          <w:p w14:paraId="6435533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6CC767C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1295" w:type="dxa"/>
            <w:tcBorders>
              <w:top w:val="nil"/>
              <w:left w:val="nil"/>
              <w:bottom w:val="nil"/>
              <w:right w:val="nil"/>
            </w:tcBorders>
            <w:shd w:val="clear" w:color="auto" w:fill="auto"/>
            <w:noWrap/>
            <w:vAlign w:val="center"/>
            <w:hideMark/>
          </w:tcPr>
          <w:p w14:paraId="38E46F7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0.329824561</w:t>
            </w:r>
          </w:p>
        </w:tc>
        <w:tc>
          <w:tcPr>
            <w:tcW w:w="1348" w:type="dxa"/>
            <w:tcBorders>
              <w:top w:val="nil"/>
              <w:left w:val="nil"/>
              <w:bottom w:val="nil"/>
              <w:right w:val="nil"/>
            </w:tcBorders>
            <w:shd w:val="clear" w:color="auto" w:fill="auto"/>
            <w:noWrap/>
            <w:vAlign w:val="center"/>
            <w:hideMark/>
          </w:tcPr>
          <w:p w14:paraId="2E94268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0.639545075</w:t>
            </w:r>
          </w:p>
        </w:tc>
        <w:tc>
          <w:tcPr>
            <w:tcW w:w="1473" w:type="dxa"/>
            <w:tcBorders>
              <w:top w:val="nil"/>
              <w:left w:val="nil"/>
              <w:bottom w:val="nil"/>
              <w:right w:val="nil"/>
            </w:tcBorders>
            <w:shd w:val="clear" w:color="auto" w:fill="auto"/>
            <w:noWrap/>
            <w:vAlign w:val="center"/>
            <w:hideMark/>
          </w:tcPr>
          <w:p w14:paraId="0496F92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0.12626258</w:t>
            </w:r>
          </w:p>
        </w:tc>
        <w:tc>
          <w:tcPr>
            <w:tcW w:w="1539" w:type="dxa"/>
            <w:tcBorders>
              <w:top w:val="nil"/>
              <w:left w:val="nil"/>
              <w:bottom w:val="nil"/>
              <w:right w:val="nil"/>
            </w:tcBorders>
            <w:shd w:val="clear" w:color="auto" w:fill="auto"/>
            <w:noWrap/>
            <w:vAlign w:val="center"/>
            <w:hideMark/>
          </w:tcPr>
          <w:p w14:paraId="2EE0835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4.07974E-07</w:t>
            </w:r>
          </w:p>
        </w:tc>
      </w:tr>
      <w:tr w:rsidR="007E23CC" w:rsidRPr="009414A3" w14:paraId="1DDDEBE2"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3A2F463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rs11124760</w:t>
            </w:r>
          </w:p>
        </w:tc>
        <w:tc>
          <w:tcPr>
            <w:tcW w:w="659" w:type="dxa"/>
            <w:tcBorders>
              <w:top w:val="nil"/>
              <w:left w:val="nil"/>
              <w:bottom w:val="nil"/>
              <w:right w:val="nil"/>
            </w:tcBorders>
            <w:shd w:val="clear" w:color="auto" w:fill="auto"/>
            <w:noWrap/>
            <w:vAlign w:val="center"/>
            <w:hideMark/>
          </w:tcPr>
          <w:p w14:paraId="42A653D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w:t>
            </w:r>
          </w:p>
        </w:tc>
        <w:tc>
          <w:tcPr>
            <w:tcW w:w="1225" w:type="dxa"/>
            <w:tcBorders>
              <w:top w:val="nil"/>
              <w:left w:val="nil"/>
              <w:bottom w:val="nil"/>
              <w:right w:val="nil"/>
            </w:tcBorders>
            <w:shd w:val="clear" w:color="auto" w:fill="auto"/>
            <w:noWrap/>
            <w:vAlign w:val="center"/>
            <w:hideMark/>
          </w:tcPr>
          <w:p w14:paraId="01EC775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41001812</w:t>
            </w:r>
          </w:p>
        </w:tc>
        <w:tc>
          <w:tcPr>
            <w:tcW w:w="627" w:type="dxa"/>
            <w:tcBorders>
              <w:top w:val="nil"/>
              <w:left w:val="nil"/>
              <w:bottom w:val="nil"/>
              <w:right w:val="nil"/>
            </w:tcBorders>
            <w:shd w:val="clear" w:color="auto" w:fill="auto"/>
            <w:noWrap/>
            <w:vAlign w:val="center"/>
            <w:hideMark/>
          </w:tcPr>
          <w:p w14:paraId="67AA281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05D0765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2957ACE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0.436842105</w:t>
            </w:r>
          </w:p>
        </w:tc>
        <w:tc>
          <w:tcPr>
            <w:tcW w:w="1348" w:type="dxa"/>
            <w:tcBorders>
              <w:top w:val="nil"/>
              <w:left w:val="nil"/>
              <w:bottom w:val="nil"/>
              <w:right w:val="nil"/>
            </w:tcBorders>
            <w:shd w:val="clear" w:color="auto" w:fill="auto"/>
            <w:noWrap/>
            <w:vAlign w:val="center"/>
            <w:hideMark/>
          </w:tcPr>
          <w:p w14:paraId="2390416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0.638824731</w:t>
            </w:r>
          </w:p>
        </w:tc>
        <w:tc>
          <w:tcPr>
            <w:tcW w:w="1473" w:type="dxa"/>
            <w:tcBorders>
              <w:top w:val="nil"/>
              <w:left w:val="nil"/>
              <w:bottom w:val="nil"/>
              <w:right w:val="nil"/>
            </w:tcBorders>
            <w:shd w:val="clear" w:color="auto" w:fill="auto"/>
            <w:noWrap/>
            <w:vAlign w:val="center"/>
            <w:hideMark/>
          </w:tcPr>
          <w:p w14:paraId="702ADEF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0.126203549</w:t>
            </w:r>
          </w:p>
        </w:tc>
        <w:tc>
          <w:tcPr>
            <w:tcW w:w="1539" w:type="dxa"/>
            <w:tcBorders>
              <w:top w:val="nil"/>
              <w:left w:val="nil"/>
              <w:bottom w:val="nil"/>
              <w:right w:val="nil"/>
            </w:tcBorders>
            <w:shd w:val="clear" w:color="auto" w:fill="auto"/>
            <w:noWrap/>
            <w:vAlign w:val="center"/>
            <w:hideMark/>
          </w:tcPr>
          <w:p w14:paraId="37B7B66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4.15185E-07</w:t>
            </w:r>
          </w:p>
        </w:tc>
      </w:tr>
      <w:tr w:rsidR="007E23CC" w:rsidRPr="009414A3" w14:paraId="4BABAFC7"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65AEFBB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rs61768273</w:t>
            </w:r>
          </w:p>
        </w:tc>
        <w:tc>
          <w:tcPr>
            <w:tcW w:w="659" w:type="dxa"/>
            <w:tcBorders>
              <w:top w:val="nil"/>
              <w:left w:val="nil"/>
              <w:bottom w:val="nil"/>
              <w:right w:val="nil"/>
            </w:tcBorders>
            <w:shd w:val="clear" w:color="auto" w:fill="auto"/>
            <w:noWrap/>
            <w:vAlign w:val="center"/>
            <w:hideMark/>
          </w:tcPr>
          <w:p w14:paraId="04FC7C2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w:t>
            </w:r>
          </w:p>
        </w:tc>
        <w:tc>
          <w:tcPr>
            <w:tcW w:w="1225" w:type="dxa"/>
            <w:tcBorders>
              <w:top w:val="nil"/>
              <w:left w:val="nil"/>
              <w:bottom w:val="nil"/>
              <w:right w:val="nil"/>
            </w:tcBorders>
            <w:shd w:val="clear" w:color="auto" w:fill="auto"/>
            <w:noWrap/>
            <w:vAlign w:val="center"/>
            <w:hideMark/>
          </w:tcPr>
          <w:p w14:paraId="653456C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44509818</w:t>
            </w:r>
          </w:p>
        </w:tc>
        <w:tc>
          <w:tcPr>
            <w:tcW w:w="627" w:type="dxa"/>
            <w:tcBorders>
              <w:top w:val="nil"/>
              <w:left w:val="nil"/>
              <w:bottom w:val="nil"/>
              <w:right w:val="nil"/>
            </w:tcBorders>
            <w:shd w:val="clear" w:color="auto" w:fill="auto"/>
            <w:noWrap/>
            <w:vAlign w:val="center"/>
            <w:hideMark/>
          </w:tcPr>
          <w:p w14:paraId="23F23CB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bottom w:val="nil"/>
              <w:right w:val="nil"/>
            </w:tcBorders>
            <w:shd w:val="clear" w:color="auto" w:fill="auto"/>
            <w:noWrap/>
            <w:vAlign w:val="center"/>
            <w:hideMark/>
          </w:tcPr>
          <w:p w14:paraId="1F0F9D8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351A4F1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0.034210526</w:t>
            </w:r>
          </w:p>
        </w:tc>
        <w:tc>
          <w:tcPr>
            <w:tcW w:w="1348" w:type="dxa"/>
            <w:tcBorders>
              <w:top w:val="nil"/>
              <w:left w:val="nil"/>
              <w:bottom w:val="nil"/>
              <w:right w:val="nil"/>
            </w:tcBorders>
            <w:shd w:val="clear" w:color="auto" w:fill="auto"/>
            <w:noWrap/>
            <w:vAlign w:val="center"/>
            <w:hideMark/>
          </w:tcPr>
          <w:p w14:paraId="4D589DB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1.789631279</w:t>
            </w:r>
          </w:p>
        </w:tc>
        <w:tc>
          <w:tcPr>
            <w:tcW w:w="1473" w:type="dxa"/>
            <w:tcBorders>
              <w:top w:val="nil"/>
              <w:left w:val="nil"/>
              <w:bottom w:val="nil"/>
              <w:right w:val="nil"/>
            </w:tcBorders>
            <w:shd w:val="clear" w:color="auto" w:fill="auto"/>
            <w:noWrap/>
            <w:vAlign w:val="center"/>
            <w:hideMark/>
          </w:tcPr>
          <w:p w14:paraId="5BA73B1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0.353874856</w:t>
            </w:r>
          </w:p>
        </w:tc>
        <w:tc>
          <w:tcPr>
            <w:tcW w:w="1539" w:type="dxa"/>
            <w:tcBorders>
              <w:top w:val="nil"/>
              <w:left w:val="nil"/>
              <w:bottom w:val="nil"/>
              <w:right w:val="nil"/>
            </w:tcBorders>
            <w:shd w:val="clear" w:color="auto" w:fill="auto"/>
            <w:noWrap/>
            <w:vAlign w:val="center"/>
            <w:hideMark/>
          </w:tcPr>
          <w:p w14:paraId="3992B16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4.2536E-07</w:t>
            </w:r>
          </w:p>
        </w:tc>
      </w:tr>
      <w:tr w:rsidR="007E23CC" w:rsidRPr="009414A3" w14:paraId="61AA5DEB"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483417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rs17383687</w:t>
            </w:r>
          </w:p>
        </w:tc>
        <w:tc>
          <w:tcPr>
            <w:tcW w:w="659" w:type="dxa"/>
            <w:tcBorders>
              <w:top w:val="nil"/>
              <w:left w:val="nil"/>
              <w:bottom w:val="nil"/>
              <w:right w:val="nil"/>
            </w:tcBorders>
            <w:shd w:val="clear" w:color="auto" w:fill="auto"/>
            <w:noWrap/>
            <w:vAlign w:val="center"/>
            <w:hideMark/>
          </w:tcPr>
          <w:p w14:paraId="0A72E90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75620B2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94963466</w:t>
            </w:r>
          </w:p>
        </w:tc>
        <w:tc>
          <w:tcPr>
            <w:tcW w:w="627" w:type="dxa"/>
            <w:tcBorders>
              <w:top w:val="nil"/>
              <w:left w:val="nil"/>
              <w:bottom w:val="nil"/>
              <w:right w:val="nil"/>
            </w:tcBorders>
            <w:shd w:val="clear" w:color="auto" w:fill="auto"/>
            <w:noWrap/>
            <w:vAlign w:val="center"/>
            <w:hideMark/>
          </w:tcPr>
          <w:p w14:paraId="4D53BD8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209B9BF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0CBB597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0.328947368</w:t>
            </w:r>
          </w:p>
        </w:tc>
        <w:tc>
          <w:tcPr>
            <w:tcW w:w="1348" w:type="dxa"/>
            <w:tcBorders>
              <w:top w:val="nil"/>
              <w:left w:val="nil"/>
              <w:bottom w:val="nil"/>
              <w:right w:val="nil"/>
            </w:tcBorders>
            <w:shd w:val="clear" w:color="auto" w:fill="auto"/>
            <w:noWrap/>
            <w:vAlign w:val="center"/>
            <w:hideMark/>
          </w:tcPr>
          <w:p w14:paraId="0A63814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0.65326399</w:t>
            </w:r>
          </w:p>
        </w:tc>
        <w:tc>
          <w:tcPr>
            <w:tcW w:w="1473" w:type="dxa"/>
            <w:tcBorders>
              <w:top w:val="nil"/>
              <w:left w:val="nil"/>
              <w:bottom w:val="nil"/>
              <w:right w:val="nil"/>
            </w:tcBorders>
            <w:shd w:val="clear" w:color="auto" w:fill="auto"/>
            <w:noWrap/>
            <w:vAlign w:val="center"/>
            <w:hideMark/>
          </w:tcPr>
          <w:p w14:paraId="26621A0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0.129260993</w:t>
            </w:r>
          </w:p>
        </w:tc>
        <w:tc>
          <w:tcPr>
            <w:tcW w:w="1539" w:type="dxa"/>
            <w:tcBorders>
              <w:top w:val="nil"/>
              <w:left w:val="nil"/>
              <w:bottom w:val="nil"/>
              <w:right w:val="nil"/>
            </w:tcBorders>
            <w:shd w:val="clear" w:color="auto" w:fill="auto"/>
            <w:noWrap/>
            <w:vAlign w:val="center"/>
            <w:hideMark/>
          </w:tcPr>
          <w:p w14:paraId="1C8CD3E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4.33021E-07</w:t>
            </w:r>
          </w:p>
        </w:tc>
      </w:tr>
      <w:tr w:rsidR="007E23CC" w:rsidRPr="009414A3" w14:paraId="315D29A5"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5FE1FD2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rs12497549</w:t>
            </w:r>
          </w:p>
        </w:tc>
        <w:tc>
          <w:tcPr>
            <w:tcW w:w="659" w:type="dxa"/>
            <w:tcBorders>
              <w:top w:val="nil"/>
              <w:left w:val="nil"/>
              <w:bottom w:val="nil"/>
              <w:right w:val="nil"/>
            </w:tcBorders>
            <w:shd w:val="clear" w:color="auto" w:fill="auto"/>
            <w:noWrap/>
            <w:vAlign w:val="center"/>
            <w:hideMark/>
          </w:tcPr>
          <w:p w14:paraId="7BB89F0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74B9805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20072654</w:t>
            </w:r>
          </w:p>
        </w:tc>
        <w:tc>
          <w:tcPr>
            <w:tcW w:w="627" w:type="dxa"/>
            <w:tcBorders>
              <w:top w:val="nil"/>
              <w:left w:val="nil"/>
              <w:bottom w:val="nil"/>
              <w:right w:val="nil"/>
            </w:tcBorders>
            <w:shd w:val="clear" w:color="auto" w:fill="auto"/>
            <w:noWrap/>
            <w:vAlign w:val="center"/>
            <w:hideMark/>
          </w:tcPr>
          <w:p w14:paraId="0B7CAD3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490E18A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3CD5B52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0.157017544</w:t>
            </w:r>
          </w:p>
        </w:tc>
        <w:tc>
          <w:tcPr>
            <w:tcW w:w="1348" w:type="dxa"/>
            <w:tcBorders>
              <w:top w:val="nil"/>
              <w:left w:val="nil"/>
              <w:bottom w:val="nil"/>
              <w:right w:val="nil"/>
            </w:tcBorders>
            <w:shd w:val="clear" w:color="auto" w:fill="auto"/>
            <w:noWrap/>
            <w:vAlign w:val="center"/>
            <w:hideMark/>
          </w:tcPr>
          <w:p w14:paraId="6D93B99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0.89764768</w:t>
            </w:r>
          </w:p>
        </w:tc>
        <w:tc>
          <w:tcPr>
            <w:tcW w:w="1473" w:type="dxa"/>
            <w:tcBorders>
              <w:top w:val="nil"/>
              <w:left w:val="nil"/>
              <w:bottom w:val="nil"/>
              <w:right w:val="nil"/>
            </w:tcBorders>
            <w:shd w:val="clear" w:color="auto" w:fill="auto"/>
            <w:noWrap/>
            <w:vAlign w:val="center"/>
            <w:hideMark/>
          </w:tcPr>
          <w:p w14:paraId="5743AB9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0.17790209</w:t>
            </w:r>
          </w:p>
        </w:tc>
        <w:tc>
          <w:tcPr>
            <w:tcW w:w="1539" w:type="dxa"/>
            <w:tcBorders>
              <w:top w:val="nil"/>
              <w:left w:val="nil"/>
              <w:bottom w:val="nil"/>
              <w:right w:val="nil"/>
            </w:tcBorders>
            <w:shd w:val="clear" w:color="auto" w:fill="auto"/>
            <w:noWrap/>
            <w:vAlign w:val="center"/>
            <w:hideMark/>
          </w:tcPr>
          <w:p w14:paraId="5A19F87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4.5177E-07</w:t>
            </w:r>
          </w:p>
        </w:tc>
      </w:tr>
      <w:tr w:rsidR="007E23CC" w:rsidRPr="009414A3" w14:paraId="09231322" w14:textId="77777777" w:rsidTr="007E23CC">
        <w:trPr>
          <w:trHeight w:val="271"/>
          <w:jc w:val="center"/>
        </w:trPr>
        <w:tc>
          <w:tcPr>
            <w:tcW w:w="1295" w:type="dxa"/>
            <w:tcBorders>
              <w:top w:val="nil"/>
              <w:left w:val="nil"/>
              <w:right w:val="nil"/>
            </w:tcBorders>
            <w:shd w:val="clear" w:color="auto" w:fill="auto"/>
            <w:noWrap/>
            <w:vAlign w:val="center"/>
            <w:hideMark/>
          </w:tcPr>
          <w:p w14:paraId="5E137EE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rs36147593</w:t>
            </w:r>
          </w:p>
        </w:tc>
        <w:tc>
          <w:tcPr>
            <w:tcW w:w="659" w:type="dxa"/>
            <w:tcBorders>
              <w:top w:val="nil"/>
              <w:left w:val="nil"/>
              <w:right w:val="nil"/>
            </w:tcBorders>
            <w:shd w:val="clear" w:color="auto" w:fill="auto"/>
            <w:noWrap/>
            <w:vAlign w:val="center"/>
            <w:hideMark/>
          </w:tcPr>
          <w:p w14:paraId="2CF917B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15</w:t>
            </w:r>
          </w:p>
        </w:tc>
        <w:tc>
          <w:tcPr>
            <w:tcW w:w="1225" w:type="dxa"/>
            <w:tcBorders>
              <w:top w:val="nil"/>
              <w:left w:val="nil"/>
              <w:right w:val="nil"/>
            </w:tcBorders>
            <w:shd w:val="clear" w:color="auto" w:fill="auto"/>
            <w:noWrap/>
            <w:vAlign w:val="center"/>
            <w:hideMark/>
          </w:tcPr>
          <w:p w14:paraId="6B0FF4F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27587764</w:t>
            </w:r>
          </w:p>
        </w:tc>
        <w:tc>
          <w:tcPr>
            <w:tcW w:w="627" w:type="dxa"/>
            <w:tcBorders>
              <w:top w:val="nil"/>
              <w:left w:val="nil"/>
              <w:right w:val="nil"/>
            </w:tcBorders>
            <w:shd w:val="clear" w:color="auto" w:fill="auto"/>
            <w:noWrap/>
            <w:vAlign w:val="center"/>
            <w:hideMark/>
          </w:tcPr>
          <w:p w14:paraId="5E34882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right w:val="nil"/>
            </w:tcBorders>
            <w:shd w:val="clear" w:color="auto" w:fill="auto"/>
            <w:noWrap/>
            <w:vAlign w:val="center"/>
            <w:hideMark/>
          </w:tcPr>
          <w:p w14:paraId="20575E6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right w:val="nil"/>
            </w:tcBorders>
            <w:shd w:val="clear" w:color="auto" w:fill="auto"/>
            <w:noWrap/>
            <w:vAlign w:val="center"/>
            <w:hideMark/>
          </w:tcPr>
          <w:p w14:paraId="52CCD43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0.109649123</w:t>
            </w:r>
          </w:p>
        </w:tc>
        <w:tc>
          <w:tcPr>
            <w:tcW w:w="1348" w:type="dxa"/>
            <w:tcBorders>
              <w:top w:val="nil"/>
              <w:left w:val="nil"/>
              <w:right w:val="nil"/>
            </w:tcBorders>
            <w:shd w:val="clear" w:color="auto" w:fill="auto"/>
            <w:noWrap/>
            <w:vAlign w:val="center"/>
            <w:hideMark/>
          </w:tcPr>
          <w:p w14:paraId="16F6B43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1.119499287</w:t>
            </w:r>
          </w:p>
        </w:tc>
        <w:tc>
          <w:tcPr>
            <w:tcW w:w="1473" w:type="dxa"/>
            <w:tcBorders>
              <w:top w:val="nil"/>
              <w:left w:val="nil"/>
              <w:right w:val="nil"/>
            </w:tcBorders>
            <w:shd w:val="clear" w:color="auto" w:fill="auto"/>
            <w:noWrap/>
            <w:vAlign w:val="center"/>
            <w:hideMark/>
          </w:tcPr>
          <w:p w14:paraId="116CD1E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0.222493356</w:t>
            </w:r>
          </w:p>
        </w:tc>
        <w:tc>
          <w:tcPr>
            <w:tcW w:w="1539" w:type="dxa"/>
            <w:tcBorders>
              <w:top w:val="nil"/>
              <w:left w:val="nil"/>
              <w:right w:val="nil"/>
            </w:tcBorders>
            <w:shd w:val="clear" w:color="auto" w:fill="auto"/>
            <w:noWrap/>
            <w:vAlign w:val="center"/>
            <w:hideMark/>
          </w:tcPr>
          <w:p w14:paraId="16BDC45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4.86384E-07</w:t>
            </w:r>
          </w:p>
        </w:tc>
      </w:tr>
      <w:tr w:rsidR="007E23CC" w:rsidRPr="009414A3" w14:paraId="3C52B9F7" w14:textId="77777777" w:rsidTr="007E23CC">
        <w:trPr>
          <w:trHeight w:val="271"/>
          <w:jc w:val="center"/>
        </w:trPr>
        <w:tc>
          <w:tcPr>
            <w:tcW w:w="1295" w:type="dxa"/>
            <w:tcBorders>
              <w:top w:val="nil"/>
              <w:left w:val="nil"/>
              <w:right w:val="nil"/>
            </w:tcBorders>
            <w:shd w:val="clear" w:color="auto" w:fill="auto"/>
            <w:noWrap/>
            <w:vAlign w:val="center"/>
            <w:hideMark/>
          </w:tcPr>
          <w:p w14:paraId="21A1AFA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rs10933941</w:t>
            </w:r>
          </w:p>
        </w:tc>
        <w:tc>
          <w:tcPr>
            <w:tcW w:w="659" w:type="dxa"/>
            <w:tcBorders>
              <w:top w:val="nil"/>
              <w:left w:val="nil"/>
              <w:right w:val="nil"/>
            </w:tcBorders>
            <w:shd w:val="clear" w:color="auto" w:fill="auto"/>
            <w:noWrap/>
            <w:vAlign w:val="center"/>
            <w:hideMark/>
          </w:tcPr>
          <w:p w14:paraId="52DD861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right w:val="nil"/>
            </w:tcBorders>
            <w:shd w:val="clear" w:color="auto" w:fill="auto"/>
            <w:noWrap/>
            <w:vAlign w:val="center"/>
            <w:hideMark/>
          </w:tcPr>
          <w:p w14:paraId="176F19E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94965589</w:t>
            </w:r>
          </w:p>
        </w:tc>
        <w:tc>
          <w:tcPr>
            <w:tcW w:w="627" w:type="dxa"/>
            <w:tcBorders>
              <w:top w:val="nil"/>
              <w:left w:val="nil"/>
              <w:right w:val="nil"/>
            </w:tcBorders>
            <w:shd w:val="clear" w:color="auto" w:fill="auto"/>
            <w:noWrap/>
            <w:vAlign w:val="center"/>
            <w:hideMark/>
          </w:tcPr>
          <w:p w14:paraId="1C42313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right w:val="nil"/>
            </w:tcBorders>
            <w:shd w:val="clear" w:color="auto" w:fill="auto"/>
            <w:noWrap/>
            <w:vAlign w:val="center"/>
            <w:hideMark/>
          </w:tcPr>
          <w:p w14:paraId="3267444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right w:val="nil"/>
            </w:tcBorders>
            <w:shd w:val="clear" w:color="auto" w:fill="auto"/>
            <w:noWrap/>
            <w:vAlign w:val="center"/>
            <w:hideMark/>
          </w:tcPr>
          <w:p w14:paraId="3EB3393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0.328947368</w:t>
            </w:r>
          </w:p>
        </w:tc>
        <w:tc>
          <w:tcPr>
            <w:tcW w:w="1348" w:type="dxa"/>
            <w:tcBorders>
              <w:top w:val="nil"/>
              <w:left w:val="nil"/>
              <w:right w:val="nil"/>
            </w:tcBorders>
            <w:shd w:val="clear" w:color="auto" w:fill="auto"/>
            <w:noWrap/>
            <w:vAlign w:val="center"/>
            <w:hideMark/>
          </w:tcPr>
          <w:p w14:paraId="7CA6387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0.634639012</w:t>
            </w:r>
          </w:p>
        </w:tc>
        <w:tc>
          <w:tcPr>
            <w:tcW w:w="1473" w:type="dxa"/>
            <w:tcBorders>
              <w:top w:val="nil"/>
              <w:left w:val="nil"/>
              <w:right w:val="nil"/>
            </w:tcBorders>
            <w:shd w:val="clear" w:color="auto" w:fill="auto"/>
            <w:noWrap/>
            <w:vAlign w:val="center"/>
            <w:hideMark/>
          </w:tcPr>
          <w:p w14:paraId="0FD0E60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0.126241867</w:t>
            </w:r>
          </w:p>
        </w:tc>
        <w:tc>
          <w:tcPr>
            <w:tcW w:w="1539" w:type="dxa"/>
            <w:tcBorders>
              <w:top w:val="nil"/>
              <w:left w:val="nil"/>
              <w:right w:val="nil"/>
            </w:tcBorders>
            <w:shd w:val="clear" w:color="auto" w:fill="auto"/>
            <w:noWrap/>
            <w:vAlign w:val="center"/>
            <w:hideMark/>
          </w:tcPr>
          <w:p w14:paraId="5C15686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4.97778E-07</w:t>
            </w:r>
          </w:p>
        </w:tc>
      </w:tr>
      <w:tr w:rsidR="007E23CC" w:rsidRPr="009414A3" w14:paraId="6AE162A4" w14:textId="77777777" w:rsidTr="007E23CC">
        <w:trPr>
          <w:trHeight w:val="271"/>
          <w:jc w:val="center"/>
        </w:trPr>
        <w:tc>
          <w:tcPr>
            <w:tcW w:w="1295" w:type="dxa"/>
            <w:tcBorders>
              <w:left w:val="nil"/>
              <w:bottom w:val="nil"/>
              <w:right w:val="nil"/>
            </w:tcBorders>
            <w:shd w:val="clear" w:color="auto" w:fill="auto"/>
            <w:noWrap/>
            <w:vAlign w:val="center"/>
            <w:hideMark/>
          </w:tcPr>
          <w:p w14:paraId="4CB5195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rs116407196</w:t>
            </w:r>
          </w:p>
        </w:tc>
        <w:tc>
          <w:tcPr>
            <w:tcW w:w="659" w:type="dxa"/>
            <w:tcBorders>
              <w:left w:val="nil"/>
              <w:bottom w:val="nil"/>
              <w:right w:val="nil"/>
            </w:tcBorders>
            <w:shd w:val="clear" w:color="auto" w:fill="auto"/>
            <w:noWrap/>
            <w:vAlign w:val="center"/>
            <w:hideMark/>
          </w:tcPr>
          <w:p w14:paraId="5A98F11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w:t>
            </w:r>
          </w:p>
        </w:tc>
        <w:tc>
          <w:tcPr>
            <w:tcW w:w="1225" w:type="dxa"/>
            <w:tcBorders>
              <w:left w:val="nil"/>
              <w:bottom w:val="nil"/>
              <w:right w:val="nil"/>
            </w:tcBorders>
            <w:shd w:val="clear" w:color="auto" w:fill="auto"/>
            <w:noWrap/>
            <w:vAlign w:val="center"/>
            <w:hideMark/>
          </w:tcPr>
          <w:p w14:paraId="386525A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102973337</w:t>
            </w:r>
          </w:p>
        </w:tc>
        <w:tc>
          <w:tcPr>
            <w:tcW w:w="627" w:type="dxa"/>
            <w:tcBorders>
              <w:left w:val="nil"/>
              <w:bottom w:val="nil"/>
              <w:right w:val="nil"/>
            </w:tcBorders>
            <w:shd w:val="clear" w:color="auto" w:fill="auto"/>
            <w:noWrap/>
            <w:vAlign w:val="center"/>
            <w:hideMark/>
          </w:tcPr>
          <w:p w14:paraId="1B62DAB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left w:val="nil"/>
              <w:bottom w:val="nil"/>
              <w:right w:val="nil"/>
            </w:tcBorders>
            <w:shd w:val="clear" w:color="auto" w:fill="auto"/>
            <w:noWrap/>
            <w:vAlign w:val="center"/>
            <w:hideMark/>
          </w:tcPr>
          <w:p w14:paraId="3A6CED1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left w:val="nil"/>
              <w:bottom w:val="nil"/>
              <w:right w:val="nil"/>
            </w:tcBorders>
            <w:shd w:val="clear" w:color="auto" w:fill="auto"/>
            <w:noWrap/>
            <w:vAlign w:val="center"/>
            <w:hideMark/>
          </w:tcPr>
          <w:p w14:paraId="7FD0E3B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0.035087719</w:t>
            </w:r>
          </w:p>
        </w:tc>
        <w:tc>
          <w:tcPr>
            <w:tcW w:w="1348" w:type="dxa"/>
            <w:tcBorders>
              <w:left w:val="nil"/>
              <w:bottom w:val="nil"/>
              <w:right w:val="nil"/>
            </w:tcBorders>
            <w:shd w:val="clear" w:color="auto" w:fill="auto"/>
            <w:noWrap/>
            <w:vAlign w:val="center"/>
            <w:hideMark/>
          </w:tcPr>
          <w:p w14:paraId="0BBE066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1.803709511</w:t>
            </w:r>
          </w:p>
        </w:tc>
        <w:tc>
          <w:tcPr>
            <w:tcW w:w="1473" w:type="dxa"/>
            <w:tcBorders>
              <w:left w:val="nil"/>
              <w:bottom w:val="nil"/>
              <w:right w:val="nil"/>
            </w:tcBorders>
            <w:shd w:val="clear" w:color="auto" w:fill="auto"/>
            <w:noWrap/>
            <w:vAlign w:val="center"/>
            <w:hideMark/>
          </w:tcPr>
          <w:p w14:paraId="14088C8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0.359526168</w:t>
            </w:r>
          </w:p>
        </w:tc>
        <w:tc>
          <w:tcPr>
            <w:tcW w:w="1539" w:type="dxa"/>
            <w:tcBorders>
              <w:left w:val="nil"/>
              <w:bottom w:val="nil"/>
              <w:right w:val="nil"/>
            </w:tcBorders>
            <w:shd w:val="clear" w:color="auto" w:fill="auto"/>
            <w:noWrap/>
            <w:vAlign w:val="center"/>
            <w:hideMark/>
          </w:tcPr>
          <w:p w14:paraId="27044BE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5.25098E-07</w:t>
            </w:r>
          </w:p>
        </w:tc>
      </w:tr>
      <w:tr w:rsidR="007E23CC" w:rsidRPr="009414A3" w14:paraId="6DC17ACD"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6392197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rs7122488</w:t>
            </w:r>
          </w:p>
        </w:tc>
        <w:tc>
          <w:tcPr>
            <w:tcW w:w="659" w:type="dxa"/>
            <w:tcBorders>
              <w:top w:val="nil"/>
              <w:left w:val="nil"/>
              <w:bottom w:val="nil"/>
              <w:right w:val="nil"/>
            </w:tcBorders>
            <w:shd w:val="clear" w:color="auto" w:fill="auto"/>
            <w:noWrap/>
            <w:vAlign w:val="center"/>
            <w:hideMark/>
          </w:tcPr>
          <w:p w14:paraId="76E8265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w:t>
            </w:r>
          </w:p>
        </w:tc>
        <w:tc>
          <w:tcPr>
            <w:tcW w:w="1225" w:type="dxa"/>
            <w:tcBorders>
              <w:top w:val="nil"/>
              <w:left w:val="nil"/>
              <w:bottom w:val="nil"/>
              <w:right w:val="nil"/>
            </w:tcBorders>
            <w:shd w:val="clear" w:color="auto" w:fill="auto"/>
            <w:noWrap/>
            <w:vAlign w:val="center"/>
            <w:hideMark/>
          </w:tcPr>
          <w:p w14:paraId="43150E8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21874253</w:t>
            </w:r>
          </w:p>
        </w:tc>
        <w:tc>
          <w:tcPr>
            <w:tcW w:w="627" w:type="dxa"/>
            <w:tcBorders>
              <w:top w:val="nil"/>
              <w:left w:val="nil"/>
              <w:bottom w:val="nil"/>
              <w:right w:val="nil"/>
            </w:tcBorders>
            <w:shd w:val="clear" w:color="auto" w:fill="auto"/>
            <w:noWrap/>
            <w:vAlign w:val="center"/>
            <w:hideMark/>
          </w:tcPr>
          <w:p w14:paraId="19DB79B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13D8E9B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1295" w:type="dxa"/>
            <w:tcBorders>
              <w:top w:val="nil"/>
              <w:left w:val="nil"/>
              <w:bottom w:val="nil"/>
              <w:right w:val="nil"/>
            </w:tcBorders>
            <w:shd w:val="clear" w:color="auto" w:fill="auto"/>
            <w:noWrap/>
            <w:vAlign w:val="center"/>
            <w:hideMark/>
          </w:tcPr>
          <w:p w14:paraId="038B374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0.646491228</w:t>
            </w:r>
          </w:p>
        </w:tc>
        <w:tc>
          <w:tcPr>
            <w:tcW w:w="1348" w:type="dxa"/>
            <w:tcBorders>
              <w:top w:val="nil"/>
              <w:left w:val="nil"/>
              <w:bottom w:val="nil"/>
              <w:right w:val="nil"/>
            </w:tcBorders>
            <w:shd w:val="clear" w:color="auto" w:fill="auto"/>
            <w:noWrap/>
            <w:vAlign w:val="center"/>
            <w:hideMark/>
          </w:tcPr>
          <w:p w14:paraId="0ED5375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0.633443237</w:t>
            </w:r>
          </w:p>
        </w:tc>
        <w:tc>
          <w:tcPr>
            <w:tcW w:w="1473" w:type="dxa"/>
            <w:tcBorders>
              <w:top w:val="nil"/>
              <w:left w:val="nil"/>
              <w:bottom w:val="nil"/>
              <w:right w:val="nil"/>
            </w:tcBorders>
            <w:shd w:val="clear" w:color="auto" w:fill="auto"/>
            <w:noWrap/>
            <w:vAlign w:val="center"/>
            <w:hideMark/>
          </w:tcPr>
          <w:p w14:paraId="24B8476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0.126266121</w:t>
            </w:r>
          </w:p>
        </w:tc>
        <w:tc>
          <w:tcPr>
            <w:tcW w:w="1539" w:type="dxa"/>
            <w:tcBorders>
              <w:top w:val="nil"/>
              <w:left w:val="nil"/>
              <w:bottom w:val="nil"/>
              <w:right w:val="nil"/>
            </w:tcBorders>
            <w:shd w:val="clear" w:color="auto" w:fill="auto"/>
            <w:noWrap/>
            <w:vAlign w:val="center"/>
            <w:hideMark/>
          </w:tcPr>
          <w:p w14:paraId="4C9791C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5.25579E-07</w:t>
            </w:r>
          </w:p>
        </w:tc>
      </w:tr>
      <w:tr w:rsidR="007E23CC" w:rsidRPr="009414A3" w14:paraId="57B887EA"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32910B0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rs12639003</w:t>
            </w:r>
          </w:p>
        </w:tc>
        <w:tc>
          <w:tcPr>
            <w:tcW w:w="659" w:type="dxa"/>
            <w:tcBorders>
              <w:top w:val="nil"/>
              <w:left w:val="nil"/>
              <w:bottom w:val="nil"/>
              <w:right w:val="nil"/>
            </w:tcBorders>
            <w:shd w:val="clear" w:color="auto" w:fill="auto"/>
            <w:noWrap/>
            <w:vAlign w:val="center"/>
            <w:hideMark/>
          </w:tcPr>
          <w:p w14:paraId="0161BFE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1E0AB92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94966599</w:t>
            </w:r>
          </w:p>
        </w:tc>
        <w:tc>
          <w:tcPr>
            <w:tcW w:w="627" w:type="dxa"/>
            <w:tcBorders>
              <w:top w:val="nil"/>
              <w:left w:val="nil"/>
              <w:bottom w:val="nil"/>
              <w:right w:val="nil"/>
            </w:tcBorders>
            <w:shd w:val="clear" w:color="auto" w:fill="auto"/>
            <w:noWrap/>
            <w:vAlign w:val="center"/>
            <w:hideMark/>
          </w:tcPr>
          <w:p w14:paraId="1C6E29F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bottom w:val="nil"/>
              <w:right w:val="nil"/>
            </w:tcBorders>
            <w:shd w:val="clear" w:color="auto" w:fill="auto"/>
            <w:noWrap/>
            <w:vAlign w:val="center"/>
            <w:hideMark/>
          </w:tcPr>
          <w:p w14:paraId="494DE14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auto"/>
            <w:noWrap/>
            <w:vAlign w:val="center"/>
            <w:hideMark/>
          </w:tcPr>
          <w:p w14:paraId="4BC86DD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0.328947368</w:t>
            </w:r>
          </w:p>
        </w:tc>
        <w:tc>
          <w:tcPr>
            <w:tcW w:w="1348" w:type="dxa"/>
            <w:tcBorders>
              <w:top w:val="nil"/>
              <w:left w:val="nil"/>
              <w:bottom w:val="nil"/>
              <w:right w:val="nil"/>
            </w:tcBorders>
            <w:shd w:val="clear" w:color="auto" w:fill="auto"/>
            <w:noWrap/>
            <w:vAlign w:val="center"/>
            <w:hideMark/>
          </w:tcPr>
          <w:p w14:paraId="632AE22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0.637027007</w:t>
            </w:r>
          </w:p>
        </w:tc>
        <w:tc>
          <w:tcPr>
            <w:tcW w:w="1473" w:type="dxa"/>
            <w:tcBorders>
              <w:top w:val="nil"/>
              <w:left w:val="nil"/>
              <w:bottom w:val="nil"/>
              <w:right w:val="nil"/>
            </w:tcBorders>
            <w:shd w:val="clear" w:color="auto" w:fill="auto"/>
            <w:noWrap/>
            <w:vAlign w:val="center"/>
            <w:hideMark/>
          </w:tcPr>
          <w:p w14:paraId="7F33584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0.127064529</w:t>
            </w:r>
          </w:p>
        </w:tc>
        <w:tc>
          <w:tcPr>
            <w:tcW w:w="1539" w:type="dxa"/>
            <w:tcBorders>
              <w:top w:val="nil"/>
              <w:left w:val="nil"/>
              <w:bottom w:val="nil"/>
              <w:right w:val="nil"/>
            </w:tcBorders>
            <w:shd w:val="clear" w:color="auto" w:fill="auto"/>
            <w:noWrap/>
            <w:vAlign w:val="center"/>
            <w:hideMark/>
          </w:tcPr>
          <w:p w14:paraId="6FCE484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5.34729E-07</w:t>
            </w:r>
          </w:p>
        </w:tc>
      </w:tr>
      <w:tr w:rsidR="007E23CC" w:rsidRPr="009414A3" w14:paraId="2873CE71"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5D43030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rs12549162</w:t>
            </w:r>
          </w:p>
        </w:tc>
        <w:tc>
          <w:tcPr>
            <w:tcW w:w="659" w:type="dxa"/>
            <w:tcBorders>
              <w:top w:val="nil"/>
              <w:left w:val="nil"/>
              <w:bottom w:val="nil"/>
              <w:right w:val="nil"/>
            </w:tcBorders>
            <w:shd w:val="clear" w:color="auto" w:fill="auto"/>
            <w:noWrap/>
            <w:vAlign w:val="center"/>
            <w:hideMark/>
          </w:tcPr>
          <w:p w14:paraId="6ED840B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w:t>
            </w:r>
          </w:p>
        </w:tc>
        <w:tc>
          <w:tcPr>
            <w:tcW w:w="1225" w:type="dxa"/>
            <w:tcBorders>
              <w:top w:val="nil"/>
              <w:left w:val="nil"/>
              <w:bottom w:val="nil"/>
              <w:right w:val="nil"/>
            </w:tcBorders>
            <w:shd w:val="clear" w:color="auto" w:fill="auto"/>
            <w:noWrap/>
            <w:vAlign w:val="center"/>
            <w:hideMark/>
          </w:tcPr>
          <w:p w14:paraId="7938960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20547331</w:t>
            </w:r>
          </w:p>
        </w:tc>
        <w:tc>
          <w:tcPr>
            <w:tcW w:w="627" w:type="dxa"/>
            <w:tcBorders>
              <w:top w:val="nil"/>
              <w:left w:val="nil"/>
              <w:bottom w:val="nil"/>
              <w:right w:val="nil"/>
            </w:tcBorders>
            <w:shd w:val="clear" w:color="auto" w:fill="auto"/>
            <w:noWrap/>
            <w:vAlign w:val="center"/>
            <w:hideMark/>
          </w:tcPr>
          <w:p w14:paraId="0ADFB49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432044B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auto"/>
            <w:noWrap/>
            <w:vAlign w:val="center"/>
            <w:hideMark/>
          </w:tcPr>
          <w:p w14:paraId="47FA343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0.166666667</w:t>
            </w:r>
          </w:p>
        </w:tc>
        <w:tc>
          <w:tcPr>
            <w:tcW w:w="1348" w:type="dxa"/>
            <w:tcBorders>
              <w:top w:val="nil"/>
              <w:left w:val="nil"/>
              <w:bottom w:val="nil"/>
              <w:right w:val="nil"/>
            </w:tcBorders>
            <w:shd w:val="clear" w:color="auto" w:fill="auto"/>
            <w:noWrap/>
            <w:vAlign w:val="center"/>
            <w:hideMark/>
          </w:tcPr>
          <w:p w14:paraId="64B12FB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0.871845055</w:t>
            </w:r>
          </w:p>
        </w:tc>
        <w:tc>
          <w:tcPr>
            <w:tcW w:w="1473" w:type="dxa"/>
            <w:tcBorders>
              <w:top w:val="nil"/>
              <w:left w:val="nil"/>
              <w:bottom w:val="nil"/>
              <w:right w:val="nil"/>
            </w:tcBorders>
            <w:shd w:val="clear" w:color="auto" w:fill="auto"/>
            <w:noWrap/>
            <w:vAlign w:val="center"/>
            <w:hideMark/>
          </w:tcPr>
          <w:p w14:paraId="7C80593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0.17409097</w:t>
            </w:r>
          </w:p>
        </w:tc>
        <w:tc>
          <w:tcPr>
            <w:tcW w:w="1539" w:type="dxa"/>
            <w:tcBorders>
              <w:top w:val="nil"/>
              <w:left w:val="nil"/>
              <w:bottom w:val="nil"/>
              <w:right w:val="nil"/>
            </w:tcBorders>
            <w:shd w:val="clear" w:color="auto" w:fill="auto"/>
            <w:noWrap/>
            <w:vAlign w:val="center"/>
            <w:hideMark/>
          </w:tcPr>
          <w:p w14:paraId="62EC909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5.50027E-07</w:t>
            </w:r>
          </w:p>
        </w:tc>
      </w:tr>
      <w:tr w:rsidR="007E23CC" w:rsidRPr="009414A3" w14:paraId="685532D0"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DC399D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rs62483581</w:t>
            </w:r>
          </w:p>
        </w:tc>
        <w:tc>
          <w:tcPr>
            <w:tcW w:w="659" w:type="dxa"/>
            <w:tcBorders>
              <w:top w:val="nil"/>
              <w:left w:val="nil"/>
              <w:bottom w:val="nil"/>
              <w:right w:val="nil"/>
            </w:tcBorders>
            <w:shd w:val="clear" w:color="auto" w:fill="auto"/>
            <w:noWrap/>
            <w:vAlign w:val="center"/>
            <w:hideMark/>
          </w:tcPr>
          <w:p w14:paraId="53F2CB2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w:t>
            </w:r>
          </w:p>
        </w:tc>
        <w:tc>
          <w:tcPr>
            <w:tcW w:w="1225" w:type="dxa"/>
            <w:tcBorders>
              <w:top w:val="nil"/>
              <w:left w:val="nil"/>
              <w:bottom w:val="nil"/>
              <w:right w:val="nil"/>
            </w:tcBorders>
            <w:shd w:val="clear" w:color="auto" w:fill="auto"/>
            <w:noWrap/>
            <w:vAlign w:val="center"/>
            <w:hideMark/>
          </w:tcPr>
          <w:p w14:paraId="2468EB4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106726214</w:t>
            </w:r>
          </w:p>
        </w:tc>
        <w:tc>
          <w:tcPr>
            <w:tcW w:w="627" w:type="dxa"/>
            <w:tcBorders>
              <w:top w:val="nil"/>
              <w:left w:val="nil"/>
              <w:bottom w:val="nil"/>
              <w:right w:val="nil"/>
            </w:tcBorders>
            <w:shd w:val="clear" w:color="auto" w:fill="auto"/>
            <w:noWrap/>
            <w:vAlign w:val="center"/>
            <w:hideMark/>
          </w:tcPr>
          <w:p w14:paraId="6817585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62A4CF0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67A64B8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0.450877193</w:t>
            </w:r>
          </w:p>
        </w:tc>
        <w:tc>
          <w:tcPr>
            <w:tcW w:w="1348" w:type="dxa"/>
            <w:tcBorders>
              <w:top w:val="nil"/>
              <w:left w:val="nil"/>
              <w:bottom w:val="nil"/>
              <w:right w:val="nil"/>
            </w:tcBorders>
            <w:shd w:val="clear" w:color="auto" w:fill="auto"/>
            <w:noWrap/>
            <w:vAlign w:val="center"/>
            <w:hideMark/>
          </w:tcPr>
          <w:p w14:paraId="71AD598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0.587078504</w:t>
            </w:r>
          </w:p>
        </w:tc>
        <w:tc>
          <w:tcPr>
            <w:tcW w:w="1473" w:type="dxa"/>
            <w:tcBorders>
              <w:top w:val="nil"/>
              <w:left w:val="nil"/>
              <w:bottom w:val="nil"/>
              <w:right w:val="nil"/>
            </w:tcBorders>
            <w:shd w:val="clear" w:color="auto" w:fill="auto"/>
            <w:noWrap/>
            <w:vAlign w:val="center"/>
            <w:hideMark/>
          </w:tcPr>
          <w:p w14:paraId="2250932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0.117247719</w:t>
            </w:r>
          </w:p>
        </w:tc>
        <w:tc>
          <w:tcPr>
            <w:tcW w:w="1539" w:type="dxa"/>
            <w:tcBorders>
              <w:top w:val="nil"/>
              <w:left w:val="nil"/>
              <w:bottom w:val="nil"/>
              <w:right w:val="nil"/>
            </w:tcBorders>
            <w:shd w:val="clear" w:color="auto" w:fill="auto"/>
            <w:noWrap/>
            <w:vAlign w:val="center"/>
            <w:hideMark/>
          </w:tcPr>
          <w:p w14:paraId="082AADA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5.5238E-07</w:t>
            </w:r>
          </w:p>
        </w:tc>
      </w:tr>
      <w:tr w:rsidR="007E23CC" w:rsidRPr="009414A3" w14:paraId="17068379"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278B508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rs12485639</w:t>
            </w:r>
          </w:p>
        </w:tc>
        <w:tc>
          <w:tcPr>
            <w:tcW w:w="659" w:type="dxa"/>
            <w:tcBorders>
              <w:top w:val="nil"/>
              <w:left w:val="nil"/>
              <w:bottom w:val="nil"/>
              <w:right w:val="nil"/>
            </w:tcBorders>
            <w:shd w:val="clear" w:color="auto" w:fill="auto"/>
            <w:noWrap/>
            <w:vAlign w:val="center"/>
            <w:hideMark/>
          </w:tcPr>
          <w:p w14:paraId="269CDAE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6A87A36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94940998</w:t>
            </w:r>
          </w:p>
        </w:tc>
        <w:tc>
          <w:tcPr>
            <w:tcW w:w="627" w:type="dxa"/>
            <w:tcBorders>
              <w:top w:val="nil"/>
              <w:left w:val="nil"/>
              <w:bottom w:val="nil"/>
              <w:right w:val="nil"/>
            </w:tcBorders>
            <w:shd w:val="clear" w:color="auto" w:fill="auto"/>
            <w:noWrap/>
            <w:vAlign w:val="center"/>
            <w:hideMark/>
          </w:tcPr>
          <w:p w14:paraId="70951A3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231C4BE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0F98001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0.320175439</w:t>
            </w:r>
          </w:p>
        </w:tc>
        <w:tc>
          <w:tcPr>
            <w:tcW w:w="1348" w:type="dxa"/>
            <w:tcBorders>
              <w:top w:val="nil"/>
              <w:left w:val="nil"/>
              <w:bottom w:val="nil"/>
              <w:right w:val="nil"/>
            </w:tcBorders>
            <w:shd w:val="clear" w:color="auto" w:fill="auto"/>
            <w:noWrap/>
            <w:vAlign w:val="center"/>
            <w:hideMark/>
          </w:tcPr>
          <w:p w14:paraId="5547FD7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0.604488273</w:t>
            </w:r>
          </w:p>
        </w:tc>
        <w:tc>
          <w:tcPr>
            <w:tcW w:w="1473" w:type="dxa"/>
            <w:tcBorders>
              <w:top w:val="nil"/>
              <w:left w:val="nil"/>
              <w:bottom w:val="nil"/>
              <w:right w:val="nil"/>
            </w:tcBorders>
            <w:shd w:val="clear" w:color="auto" w:fill="auto"/>
            <w:noWrap/>
            <w:vAlign w:val="center"/>
            <w:hideMark/>
          </w:tcPr>
          <w:p w14:paraId="45D2D3C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0.120745792</w:t>
            </w:r>
          </w:p>
        </w:tc>
        <w:tc>
          <w:tcPr>
            <w:tcW w:w="1539" w:type="dxa"/>
            <w:tcBorders>
              <w:top w:val="nil"/>
              <w:left w:val="nil"/>
              <w:bottom w:val="nil"/>
              <w:right w:val="nil"/>
            </w:tcBorders>
            <w:shd w:val="clear" w:color="auto" w:fill="auto"/>
            <w:noWrap/>
            <w:vAlign w:val="center"/>
            <w:hideMark/>
          </w:tcPr>
          <w:p w14:paraId="44128F0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5.54896E-07</w:t>
            </w:r>
          </w:p>
        </w:tc>
      </w:tr>
      <w:tr w:rsidR="007E23CC" w:rsidRPr="009414A3" w14:paraId="5FF062E5"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6FEE70B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rs67822265</w:t>
            </w:r>
          </w:p>
        </w:tc>
        <w:tc>
          <w:tcPr>
            <w:tcW w:w="659" w:type="dxa"/>
            <w:tcBorders>
              <w:top w:val="nil"/>
              <w:left w:val="nil"/>
              <w:bottom w:val="nil"/>
              <w:right w:val="nil"/>
            </w:tcBorders>
            <w:shd w:val="clear" w:color="auto" w:fill="auto"/>
            <w:noWrap/>
            <w:vAlign w:val="center"/>
            <w:hideMark/>
          </w:tcPr>
          <w:p w14:paraId="296688A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w:t>
            </w:r>
          </w:p>
        </w:tc>
        <w:tc>
          <w:tcPr>
            <w:tcW w:w="1225" w:type="dxa"/>
            <w:tcBorders>
              <w:top w:val="nil"/>
              <w:left w:val="nil"/>
              <w:bottom w:val="nil"/>
              <w:right w:val="nil"/>
            </w:tcBorders>
            <w:shd w:val="clear" w:color="auto" w:fill="auto"/>
            <w:noWrap/>
            <w:vAlign w:val="center"/>
            <w:hideMark/>
          </w:tcPr>
          <w:p w14:paraId="5D9436D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53715939</w:t>
            </w:r>
          </w:p>
        </w:tc>
        <w:tc>
          <w:tcPr>
            <w:tcW w:w="627" w:type="dxa"/>
            <w:tcBorders>
              <w:top w:val="nil"/>
              <w:left w:val="nil"/>
              <w:bottom w:val="nil"/>
              <w:right w:val="nil"/>
            </w:tcBorders>
            <w:shd w:val="clear" w:color="auto" w:fill="auto"/>
            <w:noWrap/>
            <w:vAlign w:val="center"/>
            <w:hideMark/>
          </w:tcPr>
          <w:p w14:paraId="1A09CD3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0511DC3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193B11A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0.289473684</w:t>
            </w:r>
          </w:p>
        </w:tc>
        <w:tc>
          <w:tcPr>
            <w:tcW w:w="1348" w:type="dxa"/>
            <w:tcBorders>
              <w:top w:val="nil"/>
              <w:left w:val="nil"/>
              <w:bottom w:val="nil"/>
              <w:right w:val="nil"/>
            </w:tcBorders>
            <w:shd w:val="clear" w:color="auto" w:fill="auto"/>
            <w:noWrap/>
            <w:vAlign w:val="center"/>
            <w:hideMark/>
          </w:tcPr>
          <w:p w14:paraId="0A206F4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0.665210742</w:t>
            </w:r>
          </w:p>
        </w:tc>
        <w:tc>
          <w:tcPr>
            <w:tcW w:w="1473" w:type="dxa"/>
            <w:tcBorders>
              <w:top w:val="nil"/>
              <w:left w:val="nil"/>
              <w:bottom w:val="nil"/>
              <w:right w:val="nil"/>
            </w:tcBorders>
            <w:shd w:val="clear" w:color="auto" w:fill="auto"/>
            <w:noWrap/>
            <w:vAlign w:val="center"/>
            <w:hideMark/>
          </w:tcPr>
          <w:p w14:paraId="1959170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0.1330093</w:t>
            </w:r>
          </w:p>
        </w:tc>
        <w:tc>
          <w:tcPr>
            <w:tcW w:w="1539" w:type="dxa"/>
            <w:tcBorders>
              <w:top w:val="nil"/>
              <w:left w:val="nil"/>
              <w:bottom w:val="nil"/>
              <w:right w:val="nil"/>
            </w:tcBorders>
            <w:shd w:val="clear" w:color="auto" w:fill="auto"/>
            <w:noWrap/>
            <w:vAlign w:val="center"/>
            <w:hideMark/>
          </w:tcPr>
          <w:p w14:paraId="09D588D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5.69643E-07</w:t>
            </w:r>
          </w:p>
        </w:tc>
      </w:tr>
      <w:tr w:rsidR="007E23CC" w:rsidRPr="009414A3" w14:paraId="7EE4F52F"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240ED88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rs17383861</w:t>
            </w:r>
          </w:p>
        </w:tc>
        <w:tc>
          <w:tcPr>
            <w:tcW w:w="659" w:type="dxa"/>
            <w:tcBorders>
              <w:top w:val="nil"/>
              <w:left w:val="nil"/>
              <w:bottom w:val="nil"/>
              <w:right w:val="nil"/>
            </w:tcBorders>
            <w:shd w:val="clear" w:color="auto" w:fill="auto"/>
            <w:noWrap/>
            <w:vAlign w:val="center"/>
            <w:hideMark/>
          </w:tcPr>
          <w:p w14:paraId="6894F3F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355FB3B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94983399</w:t>
            </w:r>
          </w:p>
        </w:tc>
        <w:tc>
          <w:tcPr>
            <w:tcW w:w="627" w:type="dxa"/>
            <w:tcBorders>
              <w:top w:val="nil"/>
              <w:left w:val="nil"/>
              <w:bottom w:val="nil"/>
              <w:right w:val="nil"/>
            </w:tcBorders>
            <w:shd w:val="clear" w:color="auto" w:fill="auto"/>
            <w:noWrap/>
            <w:vAlign w:val="center"/>
            <w:hideMark/>
          </w:tcPr>
          <w:p w14:paraId="337EC97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22041E2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1306311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0.330701754</w:t>
            </w:r>
          </w:p>
        </w:tc>
        <w:tc>
          <w:tcPr>
            <w:tcW w:w="1348" w:type="dxa"/>
            <w:tcBorders>
              <w:top w:val="nil"/>
              <w:left w:val="nil"/>
              <w:bottom w:val="nil"/>
              <w:right w:val="nil"/>
            </w:tcBorders>
            <w:shd w:val="clear" w:color="auto" w:fill="auto"/>
            <w:noWrap/>
            <w:vAlign w:val="center"/>
            <w:hideMark/>
          </w:tcPr>
          <w:p w14:paraId="6F95EE2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0.634943908</w:t>
            </w:r>
          </w:p>
        </w:tc>
        <w:tc>
          <w:tcPr>
            <w:tcW w:w="1473" w:type="dxa"/>
            <w:tcBorders>
              <w:top w:val="nil"/>
              <w:left w:val="nil"/>
              <w:bottom w:val="nil"/>
              <w:right w:val="nil"/>
            </w:tcBorders>
            <w:shd w:val="clear" w:color="auto" w:fill="auto"/>
            <w:noWrap/>
            <w:vAlign w:val="center"/>
            <w:hideMark/>
          </w:tcPr>
          <w:p w14:paraId="65DF6F1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0.127136302</w:t>
            </w:r>
          </w:p>
        </w:tc>
        <w:tc>
          <w:tcPr>
            <w:tcW w:w="1539" w:type="dxa"/>
            <w:tcBorders>
              <w:top w:val="nil"/>
              <w:left w:val="nil"/>
              <w:bottom w:val="nil"/>
              <w:right w:val="nil"/>
            </w:tcBorders>
            <w:shd w:val="clear" w:color="auto" w:fill="auto"/>
            <w:noWrap/>
            <w:vAlign w:val="center"/>
            <w:hideMark/>
          </w:tcPr>
          <w:p w14:paraId="47B4D1E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5.90807E-07</w:t>
            </w:r>
          </w:p>
        </w:tc>
      </w:tr>
      <w:tr w:rsidR="007E23CC" w:rsidRPr="009414A3" w14:paraId="0E40DB60"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309F18B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rs9826288</w:t>
            </w:r>
          </w:p>
        </w:tc>
        <w:tc>
          <w:tcPr>
            <w:tcW w:w="659" w:type="dxa"/>
            <w:tcBorders>
              <w:top w:val="nil"/>
              <w:left w:val="nil"/>
              <w:bottom w:val="nil"/>
              <w:right w:val="nil"/>
            </w:tcBorders>
            <w:shd w:val="clear" w:color="auto" w:fill="auto"/>
            <w:noWrap/>
            <w:vAlign w:val="center"/>
            <w:hideMark/>
          </w:tcPr>
          <w:p w14:paraId="6283FC1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7C6A255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95044652</w:t>
            </w:r>
          </w:p>
        </w:tc>
        <w:tc>
          <w:tcPr>
            <w:tcW w:w="627" w:type="dxa"/>
            <w:tcBorders>
              <w:top w:val="nil"/>
              <w:left w:val="nil"/>
              <w:bottom w:val="nil"/>
              <w:right w:val="nil"/>
            </w:tcBorders>
            <w:shd w:val="clear" w:color="auto" w:fill="auto"/>
            <w:noWrap/>
            <w:vAlign w:val="center"/>
            <w:hideMark/>
          </w:tcPr>
          <w:p w14:paraId="0F275C8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7415DD3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05D3907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0.664912281</w:t>
            </w:r>
          </w:p>
        </w:tc>
        <w:tc>
          <w:tcPr>
            <w:tcW w:w="1348" w:type="dxa"/>
            <w:tcBorders>
              <w:top w:val="nil"/>
              <w:left w:val="nil"/>
              <w:bottom w:val="nil"/>
              <w:right w:val="nil"/>
            </w:tcBorders>
            <w:shd w:val="clear" w:color="auto" w:fill="auto"/>
            <w:noWrap/>
            <w:vAlign w:val="center"/>
            <w:hideMark/>
          </w:tcPr>
          <w:p w14:paraId="205931C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-0.617682294</w:t>
            </w:r>
          </w:p>
        </w:tc>
        <w:tc>
          <w:tcPr>
            <w:tcW w:w="1473" w:type="dxa"/>
            <w:tcBorders>
              <w:top w:val="nil"/>
              <w:left w:val="nil"/>
              <w:bottom w:val="nil"/>
              <w:right w:val="nil"/>
            </w:tcBorders>
            <w:shd w:val="clear" w:color="auto" w:fill="auto"/>
            <w:noWrap/>
            <w:vAlign w:val="center"/>
            <w:hideMark/>
          </w:tcPr>
          <w:p w14:paraId="18D7099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0.123966763</w:t>
            </w:r>
          </w:p>
        </w:tc>
        <w:tc>
          <w:tcPr>
            <w:tcW w:w="1539" w:type="dxa"/>
            <w:tcBorders>
              <w:top w:val="nil"/>
              <w:left w:val="nil"/>
              <w:bottom w:val="nil"/>
              <w:right w:val="nil"/>
            </w:tcBorders>
            <w:shd w:val="clear" w:color="auto" w:fill="auto"/>
            <w:noWrap/>
            <w:vAlign w:val="center"/>
            <w:hideMark/>
          </w:tcPr>
          <w:p w14:paraId="0C96BF9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6.27212E-07</w:t>
            </w:r>
          </w:p>
        </w:tc>
      </w:tr>
      <w:tr w:rsidR="007E23CC" w:rsidRPr="009414A3" w14:paraId="2BA16AB7"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692CAB5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rs2478319</w:t>
            </w:r>
          </w:p>
        </w:tc>
        <w:tc>
          <w:tcPr>
            <w:tcW w:w="659" w:type="dxa"/>
            <w:tcBorders>
              <w:top w:val="nil"/>
              <w:left w:val="nil"/>
              <w:bottom w:val="nil"/>
              <w:right w:val="nil"/>
            </w:tcBorders>
            <w:shd w:val="clear" w:color="auto" w:fill="auto"/>
            <w:noWrap/>
            <w:vAlign w:val="center"/>
            <w:hideMark/>
          </w:tcPr>
          <w:p w14:paraId="71B6350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w:t>
            </w:r>
          </w:p>
        </w:tc>
        <w:tc>
          <w:tcPr>
            <w:tcW w:w="1225" w:type="dxa"/>
            <w:tcBorders>
              <w:top w:val="nil"/>
              <w:left w:val="nil"/>
              <w:bottom w:val="nil"/>
              <w:right w:val="nil"/>
            </w:tcBorders>
            <w:shd w:val="clear" w:color="auto" w:fill="auto"/>
            <w:noWrap/>
            <w:vAlign w:val="center"/>
            <w:hideMark/>
          </w:tcPr>
          <w:p w14:paraId="761CE9C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48111575</w:t>
            </w:r>
          </w:p>
        </w:tc>
        <w:tc>
          <w:tcPr>
            <w:tcW w:w="627" w:type="dxa"/>
            <w:tcBorders>
              <w:top w:val="nil"/>
              <w:left w:val="nil"/>
              <w:bottom w:val="nil"/>
              <w:right w:val="nil"/>
            </w:tcBorders>
            <w:shd w:val="clear" w:color="auto" w:fill="auto"/>
            <w:noWrap/>
            <w:vAlign w:val="center"/>
            <w:hideMark/>
          </w:tcPr>
          <w:p w14:paraId="4E41D6A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bottom w:val="nil"/>
              <w:right w:val="nil"/>
            </w:tcBorders>
            <w:shd w:val="clear" w:color="auto" w:fill="auto"/>
            <w:noWrap/>
            <w:vAlign w:val="center"/>
            <w:hideMark/>
          </w:tcPr>
          <w:p w14:paraId="4ED4B0A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auto"/>
            <w:noWrap/>
            <w:vAlign w:val="center"/>
            <w:hideMark/>
          </w:tcPr>
          <w:p w14:paraId="5089539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0.688596491</w:t>
            </w:r>
          </w:p>
        </w:tc>
        <w:tc>
          <w:tcPr>
            <w:tcW w:w="1348" w:type="dxa"/>
            <w:tcBorders>
              <w:top w:val="nil"/>
              <w:left w:val="nil"/>
              <w:bottom w:val="nil"/>
              <w:right w:val="nil"/>
            </w:tcBorders>
            <w:shd w:val="clear" w:color="auto" w:fill="auto"/>
            <w:noWrap/>
            <w:vAlign w:val="center"/>
            <w:hideMark/>
          </w:tcPr>
          <w:p w14:paraId="3F59147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0.596142373</w:t>
            </w:r>
          </w:p>
        </w:tc>
        <w:tc>
          <w:tcPr>
            <w:tcW w:w="1473" w:type="dxa"/>
            <w:tcBorders>
              <w:top w:val="nil"/>
              <w:left w:val="nil"/>
              <w:bottom w:val="nil"/>
              <w:right w:val="nil"/>
            </w:tcBorders>
            <w:shd w:val="clear" w:color="auto" w:fill="auto"/>
            <w:noWrap/>
            <w:vAlign w:val="center"/>
            <w:hideMark/>
          </w:tcPr>
          <w:p w14:paraId="5773B53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0.119686533</w:t>
            </w:r>
          </w:p>
        </w:tc>
        <w:tc>
          <w:tcPr>
            <w:tcW w:w="1539" w:type="dxa"/>
            <w:tcBorders>
              <w:top w:val="nil"/>
              <w:left w:val="nil"/>
              <w:bottom w:val="nil"/>
              <w:right w:val="nil"/>
            </w:tcBorders>
            <w:shd w:val="clear" w:color="auto" w:fill="auto"/>
            <w:noWrap/>
            <w:vAlign w:val="center"/>
            <w:hideMark/>
          </w:tcPr>
          <w:p w14:paraId="0CFB9C2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6.33009E-07</w:t>
            </w:r>
          </w:p>
        </w:tc>
      </w:tr>
      <w:tr w:rsidR="007E23CC" w:rsidRPr="009414A3" w14:paraId="677694DE"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6A87C85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rs72720573</w:t>
            </w:r>
          </w:p>
        </w:tc>
        <w:tc>
          <w:tcPr>
            <w:tcW w:w="659" w:type="dxa"/>
            <w:tcBorders>
              <w:top w:val="nil"/>
              <w:left w:val="nil"/>
              <w:bottom w:val="nil"/>
              <w:right w:val="nil"/>
            </w:tcBorders>
            <w:shd w:val="clear" w:color="auto" w:fill="auto"/>
            <w:noWrap/>
            <w:vAlign w:val="center"/>
            <w:hideMark/>
          </w:tcPr>
          <w:p w14:paraId="761CC37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w:t>
            </w:r>
          </w:p>
        </w:tc>
        <w:tc>
          <w:tcPr>
            <w:tcW w:w="1225" w:type="dxa"/>
            <w:tcBorders>
              <w:top w:val="nil"/>
              <w:left w:val="nil"/>
              <w:bottom w:val="nil"/>
              <w:right w:val="nil"/>
            </w:tcBorders>
            <w:shd w:val="clear" w:color="auto" w:fill="auto"/>
            <w:noWrap/>
            <w:vAlign w:val="center"/>
            <w:hideMark/>
          </w:tcPr>
          <w:p w14:paraId="48835F4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137257730</w:t>
            </w:r>
          </w:p>
        </w:tc>
        <w:tc>
          <w:tcPr>
            <w:tcW w:w="627" w:type="dxa"/>
            <w:tcBorders>
              <w:top w:val="nil"/>
              <w:left w:val="nil"/>
              <w:bottom w:val="nil"/>
              <w:right w:val="nil"/>
            </w:tcBorders>
            <w:shd w:val="clear" w:color="auto" w:fill="auto"/>
            <w:noWrap/>
            <w:vAlign w:val="center"/>
            <w:hideMark/>
          </w:tcPr>
          <w:p w14:paraId="72EA354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1E0AB78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1295" w:type="dxa"/>
            <w:tcBorders>
              <w:top w:val="nil"/>
              <w:left w:val="nil"/>
              <w:bottom w:val="nil"/>
              <w:right w:val="nil"/>
            </w:tcBorders>
            <w:shd w:val="clear" w:color="auto" w:fill="auto"/>
            <w:noWrap/>
            <w:vAlign w:val="center"/>
            <w:hideMark/>
          </w:tcPr>
          <w:p w14:paraId="1C2F0AD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0.018421053</w:t>
            </w:r>
          </w:p>
        </w:tc>
        <w:tc>
          <w:tcPr>
            <w:tcW w:w="1348" w:type="dxa"/>
            <w:tcBorders>
              <w:top w:val="nil"/>
              <w:left w:val="nil"/>
              <w:bottom w:val="nil"/>
              <w:right w:val="nil"/>
            </w:tcBorders>
            <w:shd w:val="clear" w:color="auto" w:fill="auto"/>
            <w:noWrap/>
            <w:vAlign w:val="center"/>
            <w:hideMark/>
          </w:tcPr>
          <w:p w14:paraId="53BE887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2.416231346</w:t>
            </w:r>
          </w:p>
        </w:tc>
        <w:tc>
          <w:tcPr>
            <w:tcW w:w="1473" w:type="dxa"/>
            <w:tcBorders>
              <w:top w:val="nil"/>
              <w:left w:val="nil"/>
              <w:bottom w:val="nil"/>
              <w:right w:val="nil"/>
            </w:tcBorders>
            <w:shd w:val="clear" w:color="auto" w:fill="auto"/>
            <w:noWrap/>
            <w:vAlign w:val="center"/>
            <w:hideMark/>
          </w:tcPr>
          <w:p w14:paraId="4F85C18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0.485491036</w:t>
            </w:r>
          </w:p>
        </w:tc>
        <w:tc>
          <w:tcPr>
            <w:tcW w:w="1539" w:type="dxa"/>
            <w:tcBorders>
              <w:top w:val="nil"/>
              <w:left w:val="nil"/>
              <w:bottom w:val="nil"/>
              <w:right w:val="nil"/>
            </w:tcBorders>
            <w:shd w:val="clear" w:color="auto" w:fill="auto"/>
            <w:noWrap/>
            <w:vAlign w:val="center"/>
            <w:hideMark/>
          </w:tcPr>
          <w:p w14:paraId="595D32E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6.46169E-07</w:t>
            </w:r>
          </w:p>
        </w:tc>
      </w:tr>
      <w:tr w:rsidR="007E23CC" w:rsidRPr="009414A3" w14:paraId="4A89DC4C"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4B39F76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rs140419591</w:t>
            </w:r>
          </w:p>
        </w:tc>
        <w:tc>
          <w:tcPr>
            <w:tcW w:w="659" w:type="dxa"/>
            <w:tcBorders>
              <w:top w:val="nil"/>
              <w:left w:val="nil"/>
              <w:bottom w:val="nil"/>
              <w:right w:val="nil"/>
            </w:tcBorders>
            <w:shd w:val="clear" w:color="auto" w:fill="auto"/>
            <w:noWrap/>
            <w:vAlign w:val="center"/>
            <w:hideMark/>
          </w:tcPr>
          <w:p w14:paraId="09D4A30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w:t>
            </w:r>
          </w:p>
        </w:tc>
        <w:tc>
          <w:tcPr>
            <w:tcW w:w="1225" w:type="dxa"/>
            <w:tcBorders>
              <w:top w:val="nil"/>
              <w:left w:val="nil"/>
              <w:bottom w:val="nil"/>
              <w:right w:val="nil"/>
            </w:tcBorders>
            <w:shd w:val="clear" w:color="auto" w:fill="auto"/>
            <w:noWrap/>
            <w:vAlign w:val="center"/>
            <w:hideMark/>
          </w:tcPr>
          <w:p w14:paraId="3D7E118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33327476</w:t>
            </w:r>
          </w:p>
        </w:tc>
        <w:tc>
          <w:tcPr>
            <w:tcW w:w="627" w:type="dxa"/>
            <w:tcBorders>
              <w:top w:val="nil"/>
              <w:left w:val="nil"/>
              <w:bottom w:val="nil"/>
              <w:right w:val="nil"/>
            </w:tcBorders>
            <w:shd w:val="clear" w:color="auto" w:fill="auto"/>
            <w:noWrap/>
            <w:vAlign w:val="center"/>
            <w:hideMark/>
          </w:tcPr>
          <w:p w14:paraId="2872B89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bottom w:val="nil"/>
              <w:right w:val="nil"/>
            </w:tcBorders>
            <w:shd w:val="clear" w:color="auto" w:fill="auto"/>
            <w:noWrap/>
            <w:vAlign w:val="center"/>
            <w:hideMark/>
          </w:tcPr>
          <w:p w14:paraId="542139B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auto"/>
            <w:noWrap/>
            <w:vAlign w:val="center"/>
            <w:hideMark/>
          </w:tcPr>
          <w:p w14:paraId="19AF59A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0.016666667</w:t>
            </w:r>
          </w:p>
        </w:tc>
        <w:tc>
          <w:tcPr>
            <w:tcW w:w="1348" w:type="dxa"/>
            <w:tcBorders>
              <w:top w:val="nil"/>
              <w:left w:val="nil"/>
              <w:bottom w:val="nil"/>
              <w:right w:val="nil"/>
            </w:tcBorders>
            <w:shd w:val="clear" w:color="auto" w:fill="auto"/>
            <w:noWrap/>
            <w:vAlign w:val="center"/>
            <w:hideMark/>
          </w:tcPr>
          <w:p w14:paraId="770E218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2.515924286</w:t>
            </w:r>
          </w:p>
        </w:tc>
        <w:tc>
          <w:tcPr>
            <w:tcW w:w="1473" w:type="dxa"/>
            <w:tcBorders>
              <w:top w:val="nil"/>
              <w:left w:val="nil"/>
              <w:bottom w:val="nil"/>
              <w:right w:val="nil"/>
            </w:tcBorders>
            <w:shd w:val="clear" w:color="auto" w:fill="auto"/>
            <w:noWrap/>
            <w:vAlign w:val="center"/>
            <w:hideMark/>
          </w:tcPr>
          <w:p w14:paraId="7429CA3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0.50576588</w:t>
            </w:r>
          </w:p>
        </w:tc>
        <w:tc>
          <w:tcPr>
            <w:tcW w:w="1539" w:type="dxa"/>
            <w:tcBorders>
              <w:top w:val="nil"/>
              <w:left w:val="nil"/>
              <w:bottom w:val="nil"/>
              <w:right w:val="nil"/>
            </w:tcBorders>
            <w:shd w:val="clear" w:color="auto" w:fill="auto"/>
            <w:noWrap/>
            <w:vAlign w:val="center"/>
            <w:hideMark/>
          </w:tcPr>
          <w:p w14:paraId="023F1EB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6.54217E-07</w:t>
            </w:r>
          </w:p>
        </w:tc>
      </w:tr>
      <w:tr w:rsidR="007E23CC" w:rsidRPr="009414A3" w14:paraId="2E565000"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25D5219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rs78491489</w:t>
            </w:r>
          </w:p>
        </w:tc>
        <w:tc>
          <w:tcPr>
            <w:tcW w:w="659" w:type="dxa"/>
            <w:tcBorders>
              <w:top w:val="nil"/>
              <w:left w:val="nil"/>
              <w:bottom w:val="nil"/>
              <w:right w:val="nil"/>
            </w:tcBorders>
            <w:shd w:val="clear" w:color="auto" w:fill="auto"/>
            <w:noWrap/>
            <w:vAlign w:val="center"/>
            <w:hideMark/>
          </w:tcPr>
          <w:p w14:paraId="7C76370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w:t>
            </w:r>
          </w:p>
        </w:tc>
        <w:tc>
          <w:tcPr>
            <w:tcW w:w="1225" w:type="dxa"/>
            <w:tcBorders>
              <w:top w:val="nil"/>
              <w:left w:val="nil"/>
              <w:bottom w:val="nil"/>
              <w:right w:val="nil"/>
            </w:tcBorders>
            <w:shd w:val="clear" w:color="auto" w:fill="auto"/>
            <w:noWrap/>
            <w:vAlign w:val="center"/>
            <w:hideMark/>
          </w:tcPr>
          <w:p w14:paraId="5E2A08F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44335828</w:t>
            </w:r>
          </w:p>
        </w:tc>
        <w:tc>
          <w:tcPr>
            <w:tcW w:w="627" w:type="dxa"/>
            <w:tcBorders>
              <w:top w:val="nil"/>
              <w:left w:val="nil"/>
              <w:bottom w:val="nil"/>
              <w:right w:val="nil"/>
            </w:tcBorders>
            <w:shd w:val="clear" w:color="auto" w:fill="auto"/>
            <w:noWrap/>
            <w:vAlign w:val="center"/>
            <w:hideMark/>
          </w:tcPr>
          <w:p w14:paraId="0DA5FA1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337722F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7C85077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0.113157895</w:t>
            </w:r>
          </w:p>
        </w:tc>
        <w:tc>
          <w:tcPr>
            <w:tcW w:w="1348" w:type="dxa"/>
            <w:tcBorders>
              <w:top w:val="nil"/>
              <w:left w:val="nil"/>
              <w:bottom w:val="nil"/>
              <w:right w:val="nil"/>
            </w:tcBorders>
            <w:shd w:val="clear" w:color="auto" w:fill="auto"/>
            <w:noWrap/>
            <w:vAlign w:val="center"/>
            <w:hideMark/>
          </w:tcPr>
          <w:p w14:paraId="167C40B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0.934251247</w:t>
            </w:r>
          </w:p>
        </w:tc>
        <w:tc>
          <w:tcPr>
            <w:tcW w:w="1473" w:type="dxa"/>
            <w:tcBorders>
              <w:top w:val="nil"/>
              <w:left w:val="nil"/>
              <w:bottom w:val="nil"/>
              <w:right w:val="nil"/>
            </w:tcBorders>
            <w:shd w:val="clear" w:color="auto" w:fill="auto"/>
            <w:noWrap/>
            <w:vAlign w:val="center"/>
            <w:hideMark/>
          </w:tcPr>
          <w:p w14:paraId="37CC6AB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0.188095246</w:t>
            </w:r>
          </w:p>
        </w:tc>
        <w:tc>
          <w:tcPr>
            <w:tcW w:w="1539" w:type="dxa"/>
            <w:tcBorders>
              <w:top w:val="nil"/>
              <w:left w:val="nil"/>
              <w:bottom w:val="nil"/>
              <w:right w:val="nil"/>
            </w:tcBorders>
            <w:shd w:val="clear" w:color="auto" w:fill="auto"/>
            <w:noWrap/>
            <w:vAlign w:val="center"/>
            <w:hideMark/>
          </w:tcPr>
          <w:p w14:paraId="38263F4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6.80298E-07</w:t>
            </w:r>
          </w:p>
        </w:tc>
      </w:tr>
      <w:tr w:rsidR="007E23CC" w:rsidRPr="009414A3" w14:paraId="68033791"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4047D53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rs6689933</w:t>
            </w:r>
          </w:p>
        </w:tc>
        <w:tc>
          <w:tcPr>
            <w:tcW w:w="659" w:type="dxa"/>
            <w:tcBorders>
              <w:top w:val="nil"/>
              <w:left w:val="nil"/>
              <w:bottom w:val="nil"/>
              <w:right w:val="nil"/>
            </w:tcBorders>
            <w:shd w:val="clear" w:color="auto" w:fill="auto"/>
            <w:noWrap/>
            <w:vAlign w:val="center"/>
            <w:hideMark/>
          </w:tcPr>
          <w:p w14:paraId="1ECC325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w:t>
            </w:r>
          </w:p>
        </w:tc>
        <w:tc>
          <w:tcPr>
            <w:tcW w:w="1225" w:type="dxa"/>
            <w:tcBorders>
              <w:top w:val="nil"/>
              <w:left w:val="nil"/>
              <w:bottom w:val="nil"/>
              <w:right w:val="nil"/>
            </w:tcBorders>
            <w:shd w:val="clear" w:color="auto" w:fill="auto"/>
            <w:noWrap/>
            <w:vAlign w:val="center"/>
            <w:hideMark/>
          </w:tcPr>
          <w:p w14:paraId="1AB421C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76837471</w:t>
            </w:r>
          </w:p>
        </w:tc>
        <w:tc>
          <w:tcPr>
            <w:tcW w:w="627" w:type="dxa"/>
            <w:tcBorders>
              <w:top w:val="nil"/>
              <w:left w:val="nil"/>
              <w:bottom w:val="nil"/>
              <w:right w:val="nil"/>
            </w:tcBorders>
            <w:shd w:val="clear" w:color="auto" w:fill="auto"/>
            <w:noWrap/>
            <w:vAlign w:val="center"/>
            <w:hideMark/>
          </w:tcPr>
          <w:p w14:paraId="0B7F9D0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39B85DC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70F175C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0.684210526</w:t>
            </w:r>
          </w:p>
        </w:tc>
        <w:tc>
          <w:tcPr>
            <w:tcW w:w="1348" w:type="dxa"/>
            <w:tcBorders>
              <w:top w:val="nil"/>
              <w:left w:val="nil"/>
              <w:bottom w:val="nil"/>
              <w:right w:val="nil"/>
            </w:tcBorders>
            <w:shd w:val="clear" w:color="auto" w:fill="auto"/>
            <w:noWrap/>
            <w:vAlign w:val="center"/>
            <w:hideMark/>
          </w:tcPr>
          <w:p w14:paraId="7A4023C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0.633075132</w:t>
            </w:r>
          </w:p>
        </w:tc>
        <w:tc>
          <w:tcPr>
            <w:tcW w:w="1473" w:type="dxa"/>
            <w:tcBorders>
              <w:top w:val="nil"/>
              <w:left w:val="nil"/>
              <w:bottom w:val="nil"/>
              <w:right w:val="nil"/>
            </w:tcBorders>
            <w:shd w:val="clear" w:color="auto" w:fill="auto"/>
            <w:noWrap/>
            <w:vAlign w:val="center"/>
            <w:hideMark/>
          </w:tcPr>
          <w:p w14:paraId="09A8F35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0.127928895</w:t>
            </w:r>
          </w:p>
        </w:tc>
        <w:tc>
          <w:tcPr>
            <w:tcW w:w="1539" w:type="dxa"/>
            <w:tcBorders>
              <w:top w:val="nil"/>
              <w:left w:val="nil"/>
              <w:bottom w:val="nil"/>
              <w:right w:val="nil"/>
            </w:tcBorders>
            <w:shd w:val="clear" w:color="auto" w:fill="auto"/>
            <w:noWrap/>
            <w:vAlign w:val="center"/>
            <w:hideMark/>
          </w:tcPr>
          <w:p w14:paraId="318C220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7.47306E-07</w:t>
            </w:r>
          </w:p>
        </w:tc>
      </w:tr>
      <w:tr w:rsidR="007E23CC" w:rsidRPr="009414A3" w14:paraId="1B90B85F"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5E77B6A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rs17263248</w:t>
            </w:r>
          </w:p>
        </w:tc>
        <w:tc>
          <w:tcPr>
            <w:tcW w:w="659" w:type="dxa"/>
            <w:tcBorders>
              <w:top w:val="nil"/>
              <w:left w:val="nil"/>
              <w:bottom w:val="nil"/>
              <w:right w:val="nil"/>
            </w:tcBorders>
            <w:shd w:val="clear" w:color="auto" w:fill="auto"/>
            <w:noWrap/>
            <w:vAlign w:val="center"/>
            <w:hideMark/>
          </w:tcPr>
          <w:p w14:paraId="31A6091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49B89A7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55574820</w:t>
            </w:r>
          </w:p>
        </w:tc>
        <w:tc>
          <w:tcPr>
            <w:tcW w:w="627" w:type="dxa"/>
            <w:tcBorders>
              <w:top w:val="nil"/>
              <w:left w:val="nil"/>
              <w:bottom w:val="nil"/>
              <w:right w:val="nil"/>
            </w:tcBorders>
            <w:shd w:val="clear" w:color="auto" w:fill="auto"/>
            <w:noWrap/>
            <w:vAlign w:val="center"/>
            <w:hideMark/>
          </w:tcPr>
          <w:p w14:paraId="4A09B30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bottom w:val="nil"/>
              <w:right w:val="nil"/>
            </w:tcBorders>
            <w:shd w:val="clear" w:color="auto" w:fill="auto"/>
            <w:noWrap/>
            <w:vAlign w:val="center"/>
            <w:hideMark/>
          </w:tcPr>
          <w:p w14:paraId="7125BC1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auto"/>
            <w:noWrap/>
            <w:vAlign w:val="center"/>
            <w:hideMark/>
          </w:tcPr>
          <w:p w14:paraId="4FAD2F5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0.2</w:t>
            </w:r>
          </w:p>
        </w:tc>
        <w:tc>
          <w:tcPr>
            <w:tcW w:w="1348" w:type="dxa"/>
            <w:tcBorders>
              <w:top w:val="nil"/>
              <w:left w:val="nil"/>
              <w:bottom w:val="nil"/>
              <w:right w:val="nil"/>
            </w:tcBorders>
            <w:shd w:val="clear" w:color="auto" w:fill="auto"/>
            <w:noWrap/>
            <w:vAlign w:val="center"/>
            <w:hideMark/>
          </w:tcPr>
          <w:p w14:paraId="41FF1CC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0.804275633</w:t>
            </w:r>
          </w:p>
        </w:tc>
        <w:tc>
          <w:tcPr>
            <w:tcW w:w="1473" w:type="dxa"/>
            <w:tcBorders>
              <w:top w:val="nil"/>
              <w:left w:val="nil"/>
              <w:bottom w:val="nil"/>
              <w:right w:val="nil"/>
            </w:tcBorders>
            <w:shd w:val="clear" w:color="auto" w:fill="auto"/>
            <w:noWrap/>
            <w:vAlign w:val="center"/>
            <w:hideMark/>
          </w:tcPr>
          <w:p w14:paraId="72FF491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0.162577573</w:t>
            </w:r>
          </w:p>
        </w:tc>
        <w:tc>
          <w:tcPr>
            <w:tcW w:w="1539" w:type="dxa"/>
            <w:tcBorders>
              <w:top w:val="nil"/>
              <w:left w:val="nil"/>
              <w:bottom w:val="nil"/>
              <w:right w:val="nil"/>
            </w:tcBorders>
            <w:shd w:val="clear" w:color="auto" w:fill="auto"/>
            <w:noWrap/>
            <w:vAlign w:val="center"/>
            <w:hideMark/>
          </w:tcPr>
          <w:p w14:paraId="46A3F8E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7.53556E-07</w:t>
            </w:r>
          </w:p>
        </w:tc>
      </w:tr>
      <w:tr w:rsidR="007E23CC" w:rsidRPr="009414A3" w14:paraId="6B49D8BC"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9FDD10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rs10435819</w:t>
            </w:r>
          </w:p>
        </w:tc>
        <w:tc>
          <w:tcPr>
            <w:tcW w:w="659" w:type="dxa"/>
            <w:tcBorders>
              <w:top w:val="nil"/>
              <w:left w:val="nil"/>
              <w:bottom w:val="nil"/>
              <w:right w:val="nil"/>
            </w:tcBorders>
            <w:shd w:val="clear" w:color="auto" w:fill="auto"/>
            <w:noWrap/>
            <w:vAlign w:val="center"/>
            <w:hideMark/>
          </w:tcPr>
          <w:p w14:paraId="3949D6E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w:t>
            </w:r>
          </w:p>
        </w:tc>
        <w:tc>
          <w:tcPr>
            <w:tcW w:w="1225" w:type="dxa"/>
            <w:tcBorders>
              <w:top w:val="nil"/>
              <w:left w:val="nil"/>
              <w:bottom w:val="nil"/>
              <w:right w:val="nil"/>
            </w:tcBorders>
            <w:shd w:val="clear" w:color="auto" w:fill="auto"/>
            <w:noWrap/>
            <w:vAlign w:val="center"/>
            <w:hideMark/>
          </w:tcPr>
          <w:p w14:paraId="60C7684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9197298</w:t>
            </w:r>
          </w:p>
        </w:tc>
        <w:tc>
          <w:tcPr>
            <w:tcW w:w="627" w:type="dxa"/>
            <w:tcBorders>
              <w:top w:val="nil"/>
              <w:left w:val="nil"/>
              <w:bottom w:val="nil"/>
              <w:right w:val="nil"/>
            </w:tcBorders>
            <w:shd w:val="clear" w:color="auto" w:fill="auto"/>
            <w:noWrap/>
            <w:vAlign w:val="center"/>
            <w:hideMark/>
          </w:tcPr>
          <w:p w14:paraId="5CF8B41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4C212AE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2F7785E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0.193859649</w:t>
            </w:r>
          </w:p>
        </w:tc>
        <w:tc>
          <w:tcPr>
            <w:tcW w:w="1348" w:type="dxa"/>
            <w:tcBorders>
              <w:top w:val="nil"/>
              <w:left w:val="nil"/>
              <w:bottom w:val="nil"/>
              <w:right w:val="nil"/>
            </w:tcBorders>
            <w:shd w:val="clear" w:color="auto" w:fill="auto"/>
            <w:noWrap/>
            <w:vAlign w:val="center"/>
            <w:hideMark/>
          </w:tcPr>
          <w:p w14:paraId="1758F2A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0.849277202</w:t>
            </w:r>
          </w:p>
        </w:tc>
        <w:tc>
          <w:tcPr>
            <w:tcW w:w="1473" w:type="dxa"/>
            <w:tcBorders>
              <w:top w:val="nil"/>
              <w:left w:val="nil"/>
              <w:bottom w:val="nil"/>
              <w:right w:val="nil"/>
            </w:tcBorders>
            <w:shd w:val="clear" w:color="auto" w:fill="auto"/>
            <w:noWrap/>
            <w:vAlign w:val="center"/>
            <w:hideMark/>
          </w:tcPr>
          <w:p w14:paraId="4A6163D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0.171712688</w:t>
            </w:r>
          </w:p>
        </w:tc>
        <w:tc>
          <w:tcPr>
            <w:tcW w:w="1539" w:type="dxa"/>
            <w:tcBorders>
              <w:top w:val="nil"/>
              <w:left w:val="nil"/>
              <w:bottom w:val="nil"/>
              <w:right w:val="nil"/>
            </w:tcBorders>
            <w:shd w:val="clear" w:color="auto" w:fill="auto"/>
            <w:noWrap/>
            <w:vAlign w:val="center"/>
            <w:hideMark/>
          </w:tcPr>
          <w:p w14:paraId="1540A01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7.57851E-07</w:t>
            </w:r>
          </w:p>
        </w:tc>
      </w:tr>
      <w:tr w:rsidR="007E23CC" w:rsidRPr="009414A3" w14:paraId="4AB43129"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0B0C8A5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rs61446477</w:t>
            </w:r>
          </w:p>
        </w:tc>
        <w:tc>
          <w:tcPr>
            <w:tcW w:w="659" w:type="dxa"/>
            <w:tcBorders>
              <w:top w:val="nil"/>
              <w:left w:val="nil"/>
              <w:bottom w:val="nil"/>
              <w:right w:val="nil"/>
            </w:tcBorders>
            <w:shd w:val="clear" w:color="auto" w:fill="auto"/>
            <w:noWrap/>
            <w:vAlign w:val="center"/>
            <w:hideMark/>
          </w:tcPr>
          <w:p w14:paraId="7B24617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3DBB994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94964689</w:t>
            </w:r>
          </w:p>
        </w:tc>
        <w:tc>
          <w:tcPr>
            <w:tcW w:w="627" w:type="dxa"/>
            <w:tcBorders>
              <w:top w:val="nil"/>
              <w:left w:val="nil"/>
              <w:bottom w:val="nil"/>
              <w:right w:val="nil"/>
            </w:tcBorders>
            <w:shd w:val="clear" w:color="auto" w:fill="auto"/>
            <w:noWrap/>
            <w:vAlign w:val="center"/>
            <w:hideMark/>
          </w:tcPr>
          <w:p w14:paraId="60F3EF4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bottom w:val="nil"/>
              <w:right w:val="nil"/>
            </w:tcBorders>
            <w:shd w:val="clear" w:color="auto" w:fill="auto"/>
            <w:noWrap/>
            <w:vAlign w:val="center"/>
            <w:hideMark/>
          </w:tcPr>
          <w:p w14:paraId="092EDF9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nil"/>
              <w:right w:val="nil"/>
            </w:tcBorders>
            <w:shd w:val="clear" w:color="auto" w:fill="auto"/>
            <w:noWrap/>
            <w:vAlign w:val="center"/>
            <w:hideMark/>
          </w:tcPr>
          <w:p w14:paraId="66438BA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0.328947368</w:t>
            </w:r>
          </w:p>
        </w:tc>
        <w:tc>
          <w:tcPr>
            <w:tcW w:w="1348" w:type="dxa"/>
            <w:tcBorders>
              <w:top w:val="nil"/>
              <w:left w:val="nil"/>
              <w:bottom w:val="nil"/>
              <w:right w:val="nil"/>
            </w:tcBorders>
            <w:shd w:val="clear" w:color="auto" w:fill="auto"/>
            <w:noWrap/>
            <w:vAlign w:val="center"/>
            <w:hideMark/>
          </w:tcPr>
          <w:p w14:paraId="4852490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0.638538054</w:t>
            </w:r>
          </w:p>
        </w:tc>
        <w:tc>
          <w:tcPr>
            <w:tcW w:w="1473" w:type="dxa"/>
            <w:tcBorders>
              <w:top w:val="nil"/>
              <w:left w:val="nil"/>
              <w:bottom w:val="nil"/>
              <w:right w:val="nil"/>
            </w:tcBorders>
            <w:shd w:val="clear" w:color="auto" w:fill="auto"/>
            <w:noWrap/>
            <w:vAlign w:val="center"/>
            <w:hideMark/>
          </w:tcPr>
          <w:p w14:paraId="17C99CC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0.129207135</w:t>
            </w:r>
          </w:p>
        </w:tc>
        <w:tc>
          <w:tcPr>
            <w:tcW w:w="1539" w:type="dxa"/>
            <w:tcBorders>
              <w:top w:val="nil"/>
              <w:left w:val="nil"/>
              <w:bottom w:val="nil"/>
              <w:right w:val="nil"/>
            </w:tcBorders>
            <w:shd w:val="clear" w:color="auto" w:fill="auto"/>
            <w:noWrap/>
            <w:vAlign w:val="center"/>
            <w:hideMark/>
          </w:tcPr>
          <w:p w14:paraId="2C90D12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7.73363E-07</w:t>
            </w:r>
          </w:p>
        </w:tc>
      </w:tr>
      <w:tr w:rsidR="007E23CC" w:rsidRPr="009414A3" w14:paraId="19DB6294"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DCEDEF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rs72720589</w:t>
            </w:r>
          </w:p>
        </w:tc>
        <w:tc>
          <w:tcPr>
            <w:tcW w:w="659" w:type="dxa"/>
            <w:tcBorders>
              <w:top w:val="nil"/>
              <w:left w:val="nil"/>
              <w:bottom w:val="nil"/>
              <w:right w:val="nil"/>
            </w:tcBorders>
            <w:shd w:val="clear" w:color="auto" w:fill="auto"/>
            <w:noWrap/>
            <w:vAlign w:val="center"/>
            <w:hideMark/>
          </w:tcPr>
          <w:p w14:paraId="044D7BB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w:t>
            </w:r>
          </w:p>
        </w:tc>
        <w:tc>
          <w:tcPr>
            <w:tcW w:w="1225" w:type="dxa"/>
            <w:tcBorders>
              <w:top w:val="nil"/>
              <w:left w:val="nil"/>
              <w:bottom w:val="nil"/>
              <w:right w:val="nil"/>
            </w:tcBorders>
            <w:shd w:val="clear" w:color="auto" w:fill="auto"/>
            <w:noWrap/>
            <w:vAlign w:val="center"/>
            <w:hideMark/>
          </w:tcPr>
          <w:p w14:paraId="2B909D7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137333269</w:t>
            </w:r>
          </w:p>
        </w:tc>
        <w:tc>
          <w:tcPr>
            <w:tcW w:w="627" w:type="dxa"/>
            <w:tcBorders>
              <w:top w:val="nil"/>
              <w:left w:val="nil"/>
              <w:bottom w:val="nil"/>
              <w:right w:val="nil"/>
            </w:tcBorders>
            <w:shd w:val="clear" w:color="auto" w:fill="auto"/>
            <w:noWrap/>
            <w:vAlign w:val="center"/>
            <w:hideMark/>
          </w:tcPr>
          <w:p w14:paraId="65F57A4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155FE6E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1B2A1D3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0.016666667</w:t>
            </w:r>
          </w:p>
        </w:tc>
        <w:tc>
          <w:tcPr>
            <w:tcW w:w="1348" w:type="dxa"/>
            <w:tcBorders>
              <w:top w:val="nil"/>
              <w:left w:val="nil"/>
              <w:bottom w:val="nil"/>
              <w:right w:val="nil"/>
            </w:tcBorders>
            <w:shd w:val="clear" w:color="auto" w:fill="auto"/>
            <w:noWrap/>
            <w:vAlign w:val="center"/>
            <w:hideMark/>
          </w:tcPr>
          <w:p w14:paraId="39AF6CA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2.23279776</w:t>
            </w:r>
          </w:p>
        </w:tc>
        <w:tc>
          <w:tcPr>
            <w:tcW w:w="1473" w:type="dxa"/>
            <w:tcBorders>
              <w:top w:val="nil"/>
              <w:left w:val="nil"/>
              <w:bottom w:val="nil"/>
              <w:right w:val="nil"/>
            </w:tcBorders>
            <w:shd w:val="clear" w:color="auto" w:fill="auto"/>
            <w:noWrap/>
            <w:vAlign w:val="center"/>
            <w:hideMark/>
          </w:tcPr>
          <w:p w14:paraId="19E8C3F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0.451959322</w:t>
            </w:r>
          </w:p>
        </w:tc>
        <w:tc>
          <w:tcPr>
            <w:tcW w:w="1539" w:type="dxa"/>
            <w:tcBorders>
              <w:top w:val="nil"/>
              <w:left w:val="nil"/>
              <w:bottom w:val="nil"/>
              <w:right w:val="nil"/>
            </w:tcBorders>
            <w:shd w:val="clear" w:color="auto" w:fill="auto"/>
            <w:noWrap/>
            <w:vAlign w:val="center"/>
            <w:hideMark/>
          </w:tcPr>
          <w:p w14:paraId="11B2F7D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7.80174E-07</w:t>
            </w:r>
          </w:p>
        </w:tc>
      </w:tr>
      <w:tr w:rsidR="007E23CC" w:rsidRPr="009414A3" w14:paraId="16076BA9"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10618F5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rs7978950</w:t>
            </w:r>
          </w:p>
        </w:tc>
        <w:tc>
          <w:tcPr>
            <w:tcW w:w="659" w:type="dxa"/>
            <w:tcBorders>
              <w:top w:val="nil"/>
              <w:left w:val="nil"/>
              <w:bottom w:val="nil"/>
              <w:right w:val="nil"/>
            </w:tcBorders>
            <w:shd w:val="clear" w:color="auto" w:fill="auto"/>
            <w:noWrap/>
            <w:vAlign w:val="center"/>
            <w:hideMark/>
          </w:tcPr>
          <w:p w14:paraId="09C4288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12</w:t>
            </w:r>
          </w:p>
        </w:tc>
        <w:tc>
          <w:tcPr>
            <w:tcW w:w="1225" w:type="dxa"/>
            <w:tcBorders>
              <w:top w:val="nil"/>
              <w:left w:val="nil"/>
              <w:bottom w:val="nil"/>
              <w:right w:val="nil"/>
            </w:tcBorders>
            <w:shd w:val="clear" w:color="auto" w:fill="auto"/>
            <w:noWrap/>
            <w:vAlign w:val="center"/>
            <w:hideMark/>
          </w:tcPr>
          <w:p w14:paraId="4553F14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47361547</w:t>
            </w:r>
          </w:p>
        </w:tc>
        <w:tc>
          <w:tcPr>
            <w:tcW w:w="627" w:type="dxa"/>
            <w:tcBorders>
              <w:top w:val="nil"/>
              <w:left w:val="nil"/>
              <w:bottom w:val="nil"/>
              <w:right w:val="nil"/>
            </w:tcBorders>
            <w:shd w:val="clear" w:color="auto" w:fill="auto"/>
            <w:noWrap/>
            <w:vAlign w:val="center"/>
            <w:hideMark/>
          </w:tcPr>
          <w:p w14:paraId="405B0A2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7FA1553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6B4EA05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0.412280702</w:t>
            </w:r>
          </w:p>
        </w:tc>
        <w:tc>
          <w:tcPr>
            <w:tcW w:w="1348" w:type="dxa"/>
            <w:tcBorders>
              <w:top w:val="nil"/>
              <w:left w:val="nil"/>
              <w:bottom w:val="nil"/>
              <w:right w:val="nil"/>
            </w:tcBorders>
            <w:shd w:val="clear" w:color="auto" w:fill="auto"/>
            <w:noWrap/>
            <w:vAlign w:val="center"/>
            <w:hideMark/>
          </w:tcPr>
          <w:p w14:paraId="42699AD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0.610802689</w:t>
            </w:r>
          </w:p>
        </w:tc>
        <w:tc>
          <w:tcPr>
            <w:tcW w:w="1473" w:type="dxa"/>
            <w:tcBorders>
              <w:top w:val="nil"/>
              <w:left w:val="nil"/>
              <w:bottom w:val="nil"/>
              <w:right w:val="nil"/>
            </w:tcBorders>
            <w:shd w:val="clear" w:color="auto" w:fill="auto"/>
            <w:noWrap/>
            <w:vAlign w:val="center"/>
            <w:hideMark/>
          </w:tcPr>
          <w:p w14:paraId="686632B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0.12370868</w:t>
            </w:r>
          </w:p>
        </w:tc>
        <w:tc>
          <w:tcPr>
            <w:tcW w:w="1539" w:type="dxa"/>
            <w:tcBorders>
              <w:top w:val="nil"/>
              <w:left w:val="nil"/>
              <w:bottom w:val="nil"/>
              <w:right w:val="nil"/>
            </w:tcBorders>
            <w:shd w:val="clear" w:color="auto" w:fill="auto"/>
            <w:noWrap/>
            <w:vAlign w:val="center"/>
            <w:hideMark/>
          </w:tcPr>
          <w:p w14:paraId="33B3DBE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7.91596E-07</w:t>
            </w:r>
          </w:p>
        </w:tc>
      </w:tr>
      <w:tr w:rsidR="007E23CC" w:rsidRPr="009414A3" w14:paraId="3C5683B2"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35B9DDD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rs2176276</w:t>
            </w:r>
          </w:p>
        </w:tc>
        <w:tc>
          <w:tcPr>
            <w:tcW w:w="659" w:type="dxa"/>
            <w:tcBorders>
              <w:top w:val="nil"/>
              <w:left w:val="nil"/>
              <w:bottom w:val="nil"/>
              <w:right w:val="nil"/>
            </w:tcBorders>
            <w:shd w:val="clear" w:color="auto" w:fill="auto"/>
            <w:noWrap/>
            <w:vAlign w:val="center"/>
            <w:hideMark/>
          </w:tcPr>
          <w:p w14:paraId="3680DB8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087269A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94989440</w:t>
            </w:r>
          </w:p>
        </w:tc>
        <w:tc>
          <w:tcPr>
            <w:tcW w:w="627" w:type="dxa"/>
            <w:tcBorders>
              <w:top w:val="nil"/>
              <w:left w:val="nil"/>
              <w:bottom w:val="nil"/>
              <w:right w:val="nil"/>
            </w:tcBorders>
            <w:shd w:val="clear" w:color="auto" w:fill="auto"/>
            <w:noWrap/>
            <w:vAlign w:val="center"/>
            <w:hideMark/>
          </w:tcPr>
          <w:p w14:paraId="284C6B4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16BBAE4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3919917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0.328947368</w:t>
            </w:r>
          </w:p>
        </w:tc>
        <w:tc>
          <w:tcPr>
            <w:tcW w:w="1348" w:type="dxa"/>
            <w:tcBorders>
              <w:top w:val="nil"/>
              <w:left w:val="nil"/>
              <w:bottom w:val="nil"/>
              <w:right w:val="nil"/>
            </w:tcBorders>
            <w:shd w:val="clear" w:color="auto" w:fill="auto"/>
            <w:noWrap/>
            <w:vAlign w:val="center"/>
            <w:hideMark/>
          </w:tcPr>
          <w:p w14:paraId="24EE5A7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0.612873398</w:t>
            </w:r>
          </w:p>
        </w:tc>
        <w:tc>
          <w:tcPr>
            <w:tcW w:w="1473" w:type="dxa"/>
            <w:tcBorders>
              <w:top w:val="nil"/>
              <w:left w:val="nil"/>
              <w:bottom w:val="nil"/>
              <w:right w:val="nil"/>
            </w:tcBorders>
            <w:shd w:val="clear" w:color="auto" w:fill="auto"/>
            <w:noWrap/>
            <w:vAlign w:val="center"/>
            <w:hideMark/>
          </w:tcPr>
          <w:p w14:paraId="671292E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0.124257551</w:t>
            </w:r>
          </w:p>
        </w:tc>
        <w:tc>
          <w:tcPr>
            <w:tcW w:w="1539" w:type="dxa"/>
            <w:tcBorders>
              <w:top w:val="nil"/>
              <w:left w:val="nil"/>
              <w:bottom w:val="nil"/>
              <w:right w:val="nil"/>
            </w:tcBorders>
            <w:shd w:val="clear" w:color="auto" w:fill="auto"/>
            <w:noWrap/>
            <w:vAlign w:val="center"/>
            <w:hideMark/>
          </w:tcPr>
          <w:p w14:paraId="4E9B714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8.12741E-07</w:t>
            </w:r>
          </w:p>
        </w:tc>
      </w:tr>
      <w:tr w:rsidR="007E23CC" w:rsidRPr="009414A3" w14:paraId="6E84EDE6"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5E070CA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rs1359665</w:t>
            </w:r>
          </w:p>
        </w:tc>
        <w:tc>
          <w:tcPr>
            <w:tcW w:w="659" w:type="dxa"/>
            <w:tcBorders>
              <w:top w:val="nil"/>
              <w:left w:val="nil"/>
              <w:bottom w:val="nil"/>
              <w:right w:val="nil"/>
            </w:tcBorders>
            <w:shd w:val="clear" w:color="auto" w:fill="auto"/>
            <w:noWrap/>
            <w:vAlign w:val="center"/>
            <w:hideMark/>
          </w:tcPr>
          <w:p w14:paraId="4F7CECA2"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13</w:t>
            </w:r>
          </w:p>
        </w:tc>
        <w:tc>
          <w:tcPr>
            <w:tcW w:w="1225" w:type="dxa"/>
            <w:tcBorders>
              <w:top w:val="nil"/>
              <w:left w:val="nil"/>
              <w:bottom w:val="nil"/>
              <w:right w:val="nil"/>
            </w:tcBorders>
            <w:shd w:val="clear" w:color="auto" w:fill="auto"/>
            <w:noWrap/>
            <w:vAlign w:val="center"/>
            <w:hideMark/>
          </w:tcPr>
          <w:p w14:paraId="068EE2C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48097289</w:t>
            </w:r>
          </w:p>
        </w:tc>
        <w:tc>
          <w:tcPr>
            <w:tcW w:w="627" w:type="dxa"/>
            <w:tcBorders>
              <w:top w:val="nil"/>
              <w:left w:val="nil"/>
              <w:bottom w:val="nil"/>
              <w:right w:val="nil"/>
            </w:tcBorders>
            <w:shd w:val="clear" w:color="auto" w:fill="auto"/>
            <w:noWrap/>
            <w:vAlign w:val="center"/>
            <w:hideMark/>
          </w:tcPr>
          <w:p w14:paraId="329E198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764501F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506A337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0.684210526</w:t>
            </w:r>
          </w:p>
        </w:tc>
        <w:tc>
          <w:tcPr>
            <w:tcW w:w="1348" w:type="dxa"/>
            <w:tcBorders>
              <w:top w:val="nil"/>
              <w:left w:val="nil"/>
              <w:bottom w:val="nil"/>
              <w:right w:val="nil"/>
            </w:tcBorders>
            <w:shd w:val="clear" w:color="auto" w:fill="auto"/>
            <w:noWrap/>
            <w:vAlign w:val="center"/>
            <w:hideMark/>
          </w:tcPr>
          <w:p w14:paraId="1545D72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0.641795503</w:t>
            </w:r>
          </w:p>
        </w:tc>
        <w:tc>
          <w:tcPr>
            <w:tcW w:w="1473" w:type="dxa"/>
            <w:tcBorders>
              <w:top w:val="nil"/>
              <w:left w:val="nil"/>
              <w:bottom w:val="nil"/>
              <w:right w:val="nil"/>
            </w:tcBorders>
            <w:shd w:val="clear" w:color="auto" w:fill="auto"/>
            <w:noWrap/>
            <w:vAlign w:val="center"/>
            <w:hideMark/>
          </w:tcPr>
          <w:p w14:paraId="335C4C2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0.13014102</w:t>
            </w:r>
          </w:p>
        </w:tc>
        <w:tc>
          <w:tcPr>
            <w:tcW w:w="1539" w:type="dxa"/>
            <w:tcBorders>
              <w:top w:val="nil"/>
              <w:left w:val="nil"/>
              <w:bottom w:val="nil"/>
              <w:right w:val="nil"/>
            </w:tcBorders>
            <w:shd w:val="clear" w:color="auto" w:fill="auto"/>
            <w:noWrap/>
            <w:vAlign w:val="center"/>
            <w:hideMark/>
          </w:tcPr>
          <w:p w14:paraId="76E29BE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8.15843E-07</w:t>
            </w:r>
          </w:p>
        </w:tc>
      </w:tr>
      <w:tr w:rsidR="007E23CC" w:rsidRPr="009414A3" w14:paraId="5E8D2B28"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CA774E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rs4849593</w:t>
            </w:r>
          </w:p>
        </w:tc>
        <w:tc>
          <w:tcPr>
            <w:tcW w:w="659" w:type="dxa"/>
            <w:tcBorders>
              <w:top w:val="nil"/>
              <w:left w:val="nil"/>
              <w:bottom w:val="nil"/>
              <w:right w:val="nil"/>
            </w:tcBorders>
            <w:shd w:val="clear" w:color="auto" w:fill="auto"/>
            <w:noWrap/>
            <w:vAlign w:val="center"/>
            <w:hideMark/>
          </w:tcPr>
          <w:p w14:paraId="3F3BE45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w:t>
            </w:r>
          </w:p>
        </w:tc>
        <w:tc>
          <w:tcPr>
            <w:tcW w:w="1225" w:type="dxa"/>
            <w:tcBorders>
              <w:top w:val="nil"/>
              <w:left w:val="nil"/>
              <w:bottom w:val="nil"/>
              <w:right w:val="nil"/>
            </w:tcBorders>
            <w:shd w:val="clear" w:color="auto" w:fill="auto"/>
            <w:noWrap/>
            <w:vAlign w:val="center"/>
            <w:hideMark/>
          </w:tcPr>
          <w:p w14:paraId="77B36FC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118369787</w:t>
            </w:r>
          </w:p>
        </w:tc>
        <w:tc>
          <w:tcPr>
            <w:tcW w:w="627" w:type="dxa"/>
            <w:tcBorders>
              <w:top w:val="nil"/>
              <w:left w:val="nil"/>
              <w:bottom w:val="nil"/>
              <w:right w:val="nil"/>
            </w:tcBorders>
            <w:shd w:val="clear" w:color="auto" w:fill="auto"/>
            <w:noWrap/>
            <w:vAlign w:val="center"/>
            <w:hideMark/>
          </w:tcPr>
          <w:p w14:paraId="39D55DB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619" w:type="dxa"/>
            <w:tcBorders>
              <w:top w:val="nil"/>
              <w:left w:val="nil"/>
              <w:bottom w:val="nil"/>
              <w:right w:val="nil"/>
            </w:tcBorders>
            <w:shd w:val="clear" w:color="auto" w:fill="auto"/>
            <w:noWrap/>
            <w:vAlign w:val="center"/>
            <w:hideMark/>
          </w:tcPr>
          <w:p w14:paraId="4979500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1295" w:type="dxa"/>
            <w:tcBorders>
              <w:top w:val="nil"/>
              <w:left w:val="nil"/>
              <w:bottom w:val="nil"/>
              <w:right w:val="nil"/>
            </w:tcBorders>
            <w:shd w:val="clear" w:color="auto" w:fill="auto"/>
            <w:noWrap/>
            <w:vAlign w:val="center"/>
            <w:hideMark/>
          </w:tcPr>
          <w:p w14:paraId="4E011EB9"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0.407017544</w:t>
            </w:r>
          </w:p>
        </w:tc>
        <w:tc>
          <w:tcPr>
            <w:tcW w:w="1348" w:type="dxa"/>
            <w:tcBorders>
              <w:top w:val="nil"/>
              <w:left w:val="nil"/>
              <w:bottom w:val="nil"/>
              <w:right w:val="nil"/>
            </w:tcBorders>
            <w:shd w:val="clear" w:color="auto" w:fill="auto"/>
            <w:noWrap/>
            <w:vAlign w:val="center"/>
            <w:hideMark/>
          </w:tcPr>
          <w:p w14:paraId="1C047FC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0.652070617</w:t>
            </w:r>
          </w:p>
        </w:tc>
        <w:tc>
          <w:tcPr>
            <w:tcW w:w="1473" w:type="dxa"/>
            <w:tcBorders>
              <w:top w:val="nil"/>
              <w:left w:val="nil"/>
              <w:bottom w:val="nil"/>
              <w:right w:val="nil"/>
            </w:tcBorders>
            <w:shd w:val="clear" w:color="auto" w:fill="auto"/>
            <w:noWrap/>
            <w:vAlign w:val="center"/>
            <w:hideMark/>
          </w:tcPr>
          <w:p w14:paraId="73A7476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0.132248724</w:t>
            </w:r>
          </w:p>
        </w:tc>
        <w:tc>
          <w:tcPr>
            <w:tcW w:w="1539" w:type="dxa"/>
            <w:tcBorders>
              <w:top w:val="nil"/>
              <w:left w:val="nil"/>
              <w:bottom w:val="nil"/>
              <w:right w:val="nil"/>
            </w:tcBorders>
            <w:shd w:val="clear" w:color="auto" w:fill="auto"/>
            <w:noWrap/>
            <w:vAlign w:val="center"/>
            <w:hideMark/>
          </w:tcPr>
          <w:p w14:paraId="736AAD7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8.19614E-07</w:t>
            </w:r>
          </w:p>
        </w:tc>
      </w:tr>
      <w:tr w:rsidR="007E23CC" w:rsidRPr="009414A3" w14:paraId="68ADDD14"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68BD8CA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rs72618501</w:t>
            </w:r>
          </w:p>
        </w:tc>
        <w:tc>
          <w:tcPr>
            <w:tcW w:w="659" w:type="dxa"/>
            <w:tcBorders>
              <w:top w:val="nil"/>
              <w:left w:val="nil"/>
              <w:bottom w:val="nil"/>
              <w:right w:val="nil"/>
            </w:tcBorders>
            <w:shd w:val="clear" w:color="auto" w:fill="auto"/>
            <w:noWrap/>
            <w:vAlign w:val="center"/>
            <w:hideMark/>
          </w:tcPr>
          <w:p w14:paraId="4AC9A47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3</w:t>
            </w:r>
          </w:p>
        </w:tc>
        <w:tc>
          <w:tcPr>
            <w:tcW w:w="1225" w:type="dxa"/>
            <w:tcBorders>
              <w:top w:val="nil"/>
              <w:left w:val="nil"/>
              <w:bottom w:val="nil"/>
              <w:right w:val="nil"/>
            </w:tcBorders>
            <w:shd w:val="clear" w:color="auto" w:fill="auto"/>
            <w:noWrap/>
            <w:vAlign w:val="center"/>
            <w:hideMark/>
          </w:tcPr>
          <w:p w14:paraId="34B6E26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94974822</w:t>
            </w:r>
          </w:p>
        </w:tc>
        <w:tc>
          <w:tcPr>
            <w:tcW w:w="627" w:type="dxa"/>
            <w:tcBorders>
              <w:top w:val="nil"/>
              <w:left w:val="nil"/>
              <w:bottom w:val="nil"/>
              <w:right w:val="nil"/>
            </w:tcBorders>
            <w:shd w:val="clear" w:color="auto" w:fill="auto"/>
            <w:noWrap/>
            <w:vAlign w:val="center"/>
            <w:hideMark/>
          </w:tcPr>
          <w:p w14:paraId="6718C20A"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619" w:type="dxa"/>
            <w:tcBorders>
              <w:top w:val="nil"/>
              <w:left w:val="nil"/>
              <w:bottom w:val="nil"/>
              <w:right w:val="nil"/>
            </w:tcBorders>
            <w:shd w:val="clear" w:color="auto" w:fill="auto"/>
            <w:noWrap/>
            <w:vAlign w:val="center"/>
            <w:hideMark/>
          </w:tcPr>
          <w:p w14:paraId="3BD8E90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1295" w:type="dxa"/>
            <w:tcBorders>
              <w:top w:val="nil"/>
              <w:left w:val="nil"/>
              <w:bottom w:val="nil"/>
              <w:right w:val="nil"/>
            </w:tcBorders>
            <w:shd w:val="clear" w:color="auto" w:fill="auto"/>
            <w:noWrap/>
            <w:vAlign w:val="center"/>
            <w:hideMark/>
          </w:tcPr>
          <w:p w14:paraId="0B71756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0.329824561</w:t>
            </w:r>
          </w:p>
        </w:tc>
        <w:tc>
          <w:tcPr>
            <w:tcW w:w="1348" w:type="dxa"/>
            <w:tcBorders>
              <w:top w:val="nil"/>
              <w:left w:val="nil"/>
              <w:bottom w:val="nil"/>
              <w:right w:val="nil"/>
            </w:tcBorders>
            <w:shd w:val="clear" w:color="auto" w:fill="auto"/>
            <w:noWrap/>
            <w:vAlign w:val="center"/>
            <w:hideMark/>
          </w:tcPr>
          <w:p w14:paraId="1AB10C6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0.632702727</w:t>
            </w:r>
          </w:p>
        </w:tc>
        <w:tc>
          <w:tcPr>
            <w:tcW w:w="1473" w:type="dxa"/>
            <w:tcBorders>
              <w:top w:val="nil"/>
              <w:left w:val="nil"/>
              <w:bottom w:val="nil"/>
              <w:right w:val="nil"/>
            </w:tcBorders>
            <w:shd w:val="clear" w:color="auto" w:fill="auto"/>
            <w:noWrap/>
            <w:vAlign w:val="center"/>
            <w:hideMark/>
          </w:tcPr>
          <w:p w14:paraId="15351F5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0.128601213</w:t>
            </w:r>
          </w:p>
        </w:tc>
        <w:tc>
          <w:tcPr>
            <w:tcW w:w="1539" w:type="dxa"/>
            <w:tcBorders>
              <w:top w:val="nil"/>
              <w:left w:val="nil"/>
              <w:bottom w:val="nil"/>
              <w:right w:val="nil"/>
            </w:tcBorders>
            <w:shd w:val="clear" w:color="auto" w:fill="auto"/>
            <w:noWrap/>
            <w:vAlign w:val="center"/>
            <w:hideMark/>
          </w:tcPr>
          <w:p w14:paraId="3200EDC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8.65966E-07</w:t>
            </w:r>
          </w:p>
        </w:tc>
      </w:tr>
      <w:tr w:rsidR="007E23CC" w:rsidRPr="009414A3" w14:paraId="4F71A7C3" w14:textId="77777777" w:rsidTr="007E23CC">
        <w:trPr>
          <w:trHeight w:val="271"/>
          <w:jc w:val="center"/>
        </w:trPr>
        <w:tc>
          <w:tcPr>
            <w:tcW w:w="1295" w:type="dxa"/>
            <w:tcBorders>
              <w:top w:val="nil"/>
              <w:left w:val="nil"/>
              <w:bottom w:val="nil"/>
              <w:right w:val="nil"/>
            </w:tcBorders>
            <w:shd w:val="clear" w:color="auto" w:fill="auto"/>
            <w:noWrap/>
            <w:vAlign w:val="center"/>
            <w:hideMark/>
          </w:tcPr>
          <w:p w14:paraId="71072B8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rs61768270</w:t>
            </w:r>
          </w:p>
        </w:tc>
        <w:tc>
          <w:tcPr>
            <w:tcW w:w="659" w:type="dxa"/>
            <w:tcBorders>
              <w:top w:val="nil"/>
              <w:left w:val="nil"/>
              <w:bottom w:val="nil"/>
              <w:right w:val="nil"/>
            </w:tcBorders>
            <w:shd w:val="clear" w:color="auto" w:fill="auto"/>
            <w:noWrap/>
            <w:vAlign w:val="center"/>
            <w:hideMark/>
          </w:tcPr>
          <w:p w14:paraId="3B1E6730"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w:t>
            </w:r>
          </w:p>
        </w:tc>
        <w:tc>
          <w:tcPr>
            <w:tcW w:w="1225" w:type="dxa"/>
            <w:tcBorders>
              <w:top w:val="nil"/>
              <w:left w:val="nil"/>
              <w:bottom w:val="nil"/>
              <w:right w:val="nil"/>
            </w:tcBorders>
            <w:shd w:val="clear" w:color="auto" w:fill="auto"/>
            <w:noWrap/>
            <w:vAlign w:val="center"/>
            <w:hideMark/>
          </w:tcPr>
          <w:p w14:paraId="1869614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44498974</w:t>
            </w:r>
          </w:p>
        </w:tc>
        <w:tc>
          <w:tcPr>
            <w:tcW w:w="627" w:type="dxa"/>
            <w:tcBorders>
              <w:top w:val="nil"/>
              <w:left w:val="nil"/>
              <w:bottom w:val="nil"/>
              <w:right w:val="nil"/>
            </w:tcBorders>
            <w:shd w:val="clear" w:color="auto" w:fill="auto"/>
            <w:noWrap/>
            <w:vAlign w:val="center"/>
            <w:hideMark/>
          </w:tcPr>
          <w:p w14:paraId="1DC677A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nil"/>
              <w:right w:val="nil"/>
            </w:tcBorders>
            <w:shd w:val="clear" w:color="auto" w:fill="auto"/>
            <w:noWrap/>
            <w:vAlign w:val="center"/>
            <w:hideMark/>
          </w:tcPr>
          <w:p w14:paraId="61EA043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T</w:t>
            </w:r>
          </w:p>
        </w:tc>
        <w:tc>
          <w:tcPr>
            <w:tcW w:w="1295" w:type="dxa"/>
            <w:tcBorders>
              <w:top w:val="nil"/>
              <w:left w:val="nil"/>
              <w:bottom w:val="nil"/>
              <w:right w:val="nil"/>
            </w:tcBorders>
            <w:shd w:val="clear" w:color="auto" w:fill="auto"/>
            <w:noWrap/>
            <w:vAlign w:val="center"/>
            <w:hideMark/>
          </w:tcPr>
          <w:p w14:paraId="69B14A3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0.034210526</w:t>
            </w:r>
          </w:p>
        </w:tc>
        <w:tc>
          <w:tcPr>
            <w:tcW w:w="1348" w:type="dxa"/>
            <w:tcBorders>
              <w:top w:val="nil"/>
              <w:left w:val="nil"/>
              <w:bottom w:val="nil"/>
              <w:right w:val="nil"/>
            </w:tcBorders>
            <w:shd w:val="clear" w:color="auto" w:fill="auto"/>
            <w:noWrap/>
            <w:vAlign w:val="center"/>
            <w:hideMark/>
          </w:tcPr>
          <w:p w14:paraId="5178E05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1.787768799</w:t>
            </w:r>
          </w:p>
        </w:tc>
        <w:tc>
          <w:tcPr>
            <w:tcW w:w="1473" w:type="dxa"/>
            <w:tcBorders>
              <w:top w:val="nil"/>
              <w:left w:val="nil"/>
              <w:bottom w:val="nil"/>
              <w:right w:val="nil"/>
            </w:tcBorders>
            <w:shd w:val="clear" w:color="auto" w:fill="auto"/>
            <w:noWrap/>
            <w:vAlign w:val="center"/>
            <w:hideMark/>
          </w:tcPr>
          <w:p w14:paraId="25436AE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0.363732134</w:t>
            </w:r>
          </w:p>
        </w:tc>
        <w:tc>
          <w:tcPr>
            <w:tcW w:w="1539" w:type="dxa"/>
            <w:tcBorders>
              <w:top w:val="nil"/>
              <w:left w:val="nil"/>
              <w:bottom w:val="nil"/>
              <w:right w:val="nil"/>
            </w:tcBorders>
            <w:shd w:val="clear" w:color="auto" w:fill="auto"/>
            <w:noWrap/>
            <w:vAlign w:val="center"/>
            <w:hideMark/>
          </w:tcPr>
          <w:p w14:paraId="266A19E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8.87509E-07</w:t>
            </w:r>
          </w:p>
        </w:tc>
      </w:tr>
      <w:tr w:rsidR="007E23CC" w:rsidRPr="009414A3" w14:paraId="652D5C9A" w14:textId="77777777" w:rsidTr="007E23CC">
        <w:trPr>
          <w:trHeight w:val="271"/>
          <w:jc w:val="center"/>
        </w:trPr>
        <w:tc>
          <w:tcPr>
            <w:tcW w:w="1295" w:type="dxa"/>
            <w:tcBorders>
              <w:top w:val="nil"/>
              <w:left w:val="nil"/>
              <w:right w:val="nil"/>
            </w:tcBorders>
            <w:shd w:val="clear" w:color="auto" w:fill="auto"/>
            <w:noWrap/>
            <w:vAlign w:val="center"/>
            <w:hideMark/>
          </w:tcPr>
          <w:p w14:paraId="563DB7AF"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lastRenderedPageBreak/>
              <w:t>rs1861305</w:t>
            </w:r>
          </w:p>
        </w:tc>
        <w:tc>
          <w:tcPr>
            <w:tcW w:w="659" w:type="dxa"/>
            <w:tcBorders>
              <w:top w:val="nil"/>
              <w:left w:val="nil"/>
              <w:right w:val="nil"/>
            </w:tcBorders>
            <w:shd w:val="clear" w:color="auto" w:fill="auto"/>
            <w:noWrap/>
            <w:vAlign w:val="center"/>
            <w:hideMark/>
          </w:tcPr>
          <w:p w14:paraId="18BC983B"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2</w:t>
            </w:r>
          </w:p>
        </w:tc>
        <w:tc>
          <w:tcPr>
            <w:tcW w:w="1225" w:type="dxa"/>
            <w:tcBorders>
              <w:top w:val="nil"/>
              <w:left w:val="nil"/>
              <w:right w:val="nil"/>
            </w:tcBorders>
            <w:shd w:val="clear" w:color="auto" w:fill="auto"/>
            <w:noWrap/>
            <w:vAlign w:val="center"/>
            <w:hideMark/>
          </w:tcPr>
          <w:p w14:paraId="1628D93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40950582</w:t>
            </w:r>
          </w:p>
        </w:tc>
        <w:tc>
          <w:tcPr>
            <w:tcW w:w="627" w:type="dxa"/>
            <w:tcBorders>
              <w:top w:val="nil"/>
              <w:left w:val="nil"/>
              <w:right w:val="nil"/>
            </w:tcBorders>
            <w:shd w:val="clear" w:color="auto" w:fill="auto"/>
            <w:noWrap/>
            <w:vAlign w:val="center"/>
            <w:hideMark/>
          </w:tcPr>
          <w:p w14:paraId="3822CFC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A</w:t>
            </w:r>
          </w:p>
        </w:tc>
        <w:tc>
          <w:tcPr>
            <w:tcW w:w="619" w:type="dxa"/>
            <w:tcBorders>
              <w:top w:val="nil"/>
              <w:left w:val="nil"/>
              <w:right w:val="nil"/>
            </w:tcBorders>
            <w:shd w:val="clear" w:color="auto" w:fill="auto"/>
            <w:noWrap/>
            <w:vAlign w:val="center"/>
            <w:hideMark/>
          </w:tcPr>
          <w:p w14:paraId="2A89DE3C"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right w:val="nil"/>
            </w:tcBorders>
            <w:shd w:val="clear" w:color="auto" w:fill="auto"/>
            <w:noWrap/>
            <w:vAlign w:val="center"/>
            <w:hideMark/>
          </w:tcPr>
          <w:p w14:paraId="061F6E9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0.46754386</w:t>
            </w:r>
          </w:p>
        </w:tc>
        <w:tc>
          <w:tcPr>
            <w:tcW w:w="1348" w:type="dxa"/>
            <w:tcBorders>
              <w:top w:val="nil"/>
              <w:left w:val="nil"/>
              <w:right w:val="nil"/>
            </w:tcBorders>
            <w:shd w:val="clear" w:color="auto" w:fill="auto"/>
            <w:noWrap/>
            <w:vAlign w:val="center"/>
            <w:hideMark/>
          </w:tcPr>
          <w:p w14:paraId="7EE1E1E1"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0.58869551</w:t>
            </w:r>
          </w:p>
        </w:tc>
        <w:tc>
          <w:tcPr>
            <w:tcW w:w="1473" w:type="dxa"/>
            <w:tcBorders>
              <w:top w:val="nil"/>
              <w:left w:val="nil"/>
              <w:right w:val="nil"/>
            </w:tcBorders>
            <w:shd w:val="clear" w:color="auto" w:fill="auto"/>
            <w:noWrap/>
            <w:vAlign w:val="center"/>
            <w:hideMark/>
          </w:tcPr>
          <w:p w14:paraId="3AA364D5"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0.11982119</w:t>
            </w:r>
          </w:p>
        </w:tc>
        <w:tc>
          <w:tcPr>
            <w:tcW w:w="1539" w:type="dxa"/>
            <w:tcBorders>
              <w:top w:val="nil"/>
              <w:left w:val="nil"/>
              <w:right w:val="nil"/>
            </w:tcBorders>
            <w:shd w:val="clear" w:color="auto" w:fill="auto"/>
            <w:noWrap/>
            <w:vAlign w:val="center"/>
            <w:hideMark/>
          </w:tcPr>
          <w:p w14:paraId="29600F0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8.96398E-07</w:t>
            </w:r>
          </w:p>
        </w:tc>
      </w:tr>
      <w:tr w:rsidR="007E23CC" w:rsidRPr="009414A3" w14:paraId="1DE4ED4C" w14:textId="77777777" w:rsidTr="007E23CC">
        <w:trPr>
          <w:trHeight w:val="271"/>
          <w:jc w:val="center"/>
        </w:trPr>
        <w:tc>
          <w:tcPr>
            <w:tcW w:w="1295" w:type="dxa"/>
            <w:tcBorders>
              <w:top w:val="nil"/>
              <w:left w:val="nil"/>
              <w:bottom w:val="single" w:sz="4" w:space="0" w:color="auto"/>
              <w:right w:val="nil"/>
            </w:tcBorders>
            <w:shd w:val="clear" w:color="auto" w:fill="auto"/>
            <w:noWrap/>
            <w:vAlign w:val="center"/>
            <w:hideMark/>
          </w:tcPr>
          <w:p w14:paraId="184670B7"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rs4367173</w:t>
            </w:r>
          </w:p>
        </w:tc>
        <w:tc>
          <w:tcPr>
            <w:tcW w:w="659" w:type="dxa"/>
            <w:tcBorders>
              <w:top w:val="nil"/>
              <w:left w:val="nil"/>
              <w:bottom w:val="single" w:sz="4" w:space="0" w:color="auto"/>
              <w:right w:val="nil"/>
            </w:tcBorders>
            <w:shd w:val="clear" w:color="auto" w:fill="auto"/>
            <w:noWrap/>
            <w:vAlign w:val="center"/>
            <w:hideMark/>
          </w:tcPr>
          <w:p w14:paraId="615EDE1E"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4</w:t>
            </w:r>
          </w:p>
        </w:tc>
        <w:tc>
          <w:tcPr>
            <w:tcW w:w="1225" w:type="dxa"/>
            <w:tcBorders>
              <w:top w:val="nil"/>
              <w:left w:val="nil"/>
              <w:bottom w:val="single" w:sz="4" w:space="0" w:color="auto"/>
              <w:right w:val="nil"/>
            </w:tcBorders>
            <w:shd w:val="clear" w:color="auto" w:fill="auto"/>
            <w:noWrap/>
            <w:vAlign w:val="center"/>
            <w:hideMark/>
          </w:tcPr>
          <w:p w14:paraId="0F7C033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7383470</w:t>
            </w:r>
          </w:p>
        </w:tc>
        <w:tc>
          <w:tcPr>
            <w:tcW w:w="627" w:type="dxa"/>
            <w:tcBorders>
              <w:top w:val="nil"/>
              <w:left w:val="nil"/>
              <w:bottom w:val="single" w:sz="4" w:space="0" w:color="auto"/>
              <w:right w:val="nil"/>
            </w:tcBorders>
            <w:shd w:val="clear" w:color="auto" w:fill="auto"/>
            <w:noWrap/>
            <w:vAlign w:val="center"/>
            <w:hideMark/>
          </w:tcPr>
          <w:p w14:paraId="2394E293"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C</w:t>
            </w:r>
          </w:p>
        </w:tc>
        <w:tc>
          <w:tcPr>
            <w:tcW w:w="619" w:type="dxa"/>
            <w:tcBorders>
              <w:top w:val="nil"/>
              <w:left w:val="nil"/>
              <w:bottom w:val="single" w:sz="4" w:space="0" w:color="auto"/>
              <w:right w:val="nil"/>
            </w:tcBorders>
            <w:shd w:val="clear" w:color="auto" w:fill="auto"/>
            <w:noWrap/>
            <w:vAlign w:val="center"/>
            <w:hideMark/>
          </w:tcPr>
          <w:p w14:paraId="21C4E9B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G</w:t>
            </w:r>
          </w:p>
        </w:tc>
        <w:tc>
          <w:tcPr>
            <w:tcW w:w="1295" w:type="dxa"/>
            <w:tcBorders>
              <w:top w:val="nil"/>
              <w:left w:val="nil"/>
              <w:bottom w:val="single" w:sz="4" w:space="0" w:color="auto"/>
              <w:right w:val="nil"/>
            </w:tcBorders>
            <w:shd w:val="clear" w:color="auto" w:fill="auto"/>
            <w:noWrap/>
            <w:vAlign w:val="center"/>
            <w:hideMark/>
          </w:tcPr>
          <w:p w14:paraId="1A46A976"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0.194736842</w:t>
            </w:r>
          </w:p>
        </w:tc>
        <w:tc>
          <w:tcPr>
            <w:tcW w:w="1348" w:type="dxa"/>
            <w:tcBorders>
              <w:top w:val="nil"/>
              <w:left w:val="nil"/>
              <w:bottom w:val="single" w:sz="4" w:space="0" w:color="auto"/>
              <w:right w:val="nil"/>
            </w:tcBorders>
            <w:shd w:val="clear" w:color="auto" w:fill="auto"/>
            <w:noWrap/>
            <w:vAlign w:val="center"/>
            <w:hideMark/>
          </w:tcPr>
          <w:p w14:paraId="23DFCC24"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-0.663953778</w:t>
            </w:r>
          </w:p>
        </w:tc>
        <w:tc>
          <w:tcPr>
            <w:tcW w:w="1473" w:type="dxa"/>
            <w:tcBorders>
              <w:top w:val="nil"/>
              <w:left w:val="nil"/>
              <w:bottom w:val="single" w:sz="4" w:space="0" w:color="auto"/>
              <w:right w:val="nil"/>
            </w:tcBorders>
            <w:shd w:val="clear" w:color="auto" w:fill="auto"/>
            <w:noWrap/>
            <w:vAlign w:val="center"/>
            <w:hideMark/>
          </w:tcPr>
          <w:p w14:paraId="5BA7445D"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0.135500795</w:t>
            </w:r>
          </w:p>
        </w:tc>
        <w:tc>
          <w:tcPr>
            <w:tcW w:w="1539" w:type="dxa"/>
            <w:tcBorders>
              <w:top w:val="nil"/>
              <w:left w:val="nil"/>
              <w:bottom w:val="single" w:sz="4" w:space="0" w:color="auto"/>
              <w:right w:val="nil"/>
            </w:tcBorders>
            <w:shd w:val="clear" w:color="auto" w:fill="auto"/>
            <w:noWrap/>
            <w:vAlign w:val="center"/>
            <w:hideMark/>
          </w:tcPr>
          <w:p w14:paraId="3AF681F8" w14:textId="77777777" w:rsidR="009414A3" w:rsidRPr="009414A3" w:rsidRDefault="009414A3" w:rsidP="007E23CC">
            <w:pPr>
              <w:spacing w:line="360" w:lineRule="auto"/>
              <w:jc w:val="center"/>
              <w:rPr>
                <w:rFonts w:ascii="Helvetica" w:eastAsia="Times New Roman" w:hAnsi="Helvetica" w:cs="Times New Roman"/>
                <w:sz w:val="18"/>
              </w:rPr>
            </w:pPr>
            <w:r w:rsidRPr="009414A3">
              <w:rPr>
                <w:rFonts w:ascii="Helvetica" w:eastAsia="Times New Roman" w:hAnsi="Helvetica" w:cs="Times New Roman"/>
                <w:sz w:val="18"/>
              </w:rPr>
              <w:t>9.58371E-07</w:t>
            </w:r>
          </w:p>
        </w:tc>
      </w:tr>
    </w:tbl>
    <w:p w14:paraId="72704D28" w14:textId="77777777" w:rsidR="009414A3" w:rsidRPr="00262681" w:rsidRDefault="009414A3" w:rsidP="00483293">
      <w:pPr>
        <w:pStyle w:val="normal0"/>
        <w:spacing w:before="120" w:after="120" w:line="360" w:lineRule="auto"/>
      </w:pPr>
    </w:p>
    <w:p w14:paraId="594CDB7C" w14:textId="77777777" w:rsidR="00560CD0" w:rsidRPr="00262681" w:rsidRDefault="00204E2F" w:rsidP="00483293">
      <w:pPr>
        <w:pStyle w:val="normal0"/>
        <w:spacing w:after="120" w:line="360" w:lineRule="auto"/>
      </w:pPr>
      <w:r w:rsidRPr="00262681">
        <w:rPr>
          <w:b/>
        </w:rPr>
        <w:t xml:space="preserve">Integrating </w:t>
      </w:r>
      <w:r w:rsidR="008545BE" w:rsidRPr="00262681">
        <w:rPr>
          <w:b/>
        </w:rPr>
        <w:t>prior knowledge</w:t>
      </w:r>
    </w:p>
    <w:p w14:paraId="748D09DF" w14:textId="583E44B8" w:rsidR="004E68EA" w:rsidRPr="00262681" w:rsidRDefault="00454439" w:rsidP="00483293">
      <w:pPr>
        <w:pStyle w:val="normal0"/>
        <w:spacing w:after="120" w:line="360" w:lineRule="auto"/>
      </w:pPr>
      <w:r w:rsidRPr="00262681">
        <w:t>Prior</w:t>
      </w:r>
      <w:r w:rsidR="001F0BE7" w:rsidRPr="00262681">
        <w:t xml:space="preserve"> knowledge</w:t>
      </w:r>
      <w:r w:rsidRPr="00262681">
        <w:t xml:space="preserve"> integration is </w:t>
      </w:r>
      <w:r w:rsidR="002F7FBB">
        <w:t>a</w:t>
      </w:r>
      <w:r w:rsidRPr="00262681">
        <w:t xml:space="preserve"> prominent feature of B</w:t>
      </w:r>
      <w:r w:rsidR="00AE2B6A" w:rsidRPr="00262681">
        <w:t xml:space="preserve">ayesian modeling. </w:t>
      </w:r>
      <w:r w:rsidR="00266DDC" w:rsidRPr="00262681">
        <w:t>In GWAS, prior information of a variant</w:t>
      </w:r>
      <w:r w:rsidR="00F018B2" w:rsidRPr="00262681">
        <w:t xml:space="preserve"> can be </w:t>
      </w:r>
      <w:r w:rsidR="002F7FBB">
        <w:t>implemented with</w:t>
      </w:r>
      <w:r w:rsidR="009348A8" w:rsidRPr="00262681">
        <w:t xml:space="preserve"> multiple </w:t>
      </w:r>
      <w:r w:rsidR="002F7FBB">
        <w:t>strategies,</w:t>
      </w:r>
      <w:r w:rsidR="00D76735" w:rsidRPr="00262681">
        <w:t xml:space="preserve"> </w:t>
      </w:r>
      <w:r w:rsidR="002F7FBB">
        <w:t xml:space="preserve">each </w:t>
      </w:r>
      <w:r w:rsidR="00112B97" w:rsidRPr="00262681">
        <w:t>allowing</w:t>
      </w:r>
      <w:r w:rsidR="00F7110F" w:rsidRPr="00262681">
        <w:t xml:space="preserve"> </w:t>
      </w:r>
      <w:r w:rsidR="00AC00D8" w:rsidRPr="00262681">
        <w:t xml:space="preserve">posterior </w:t>
      </w:r>
      <w:r w:rsidR="00112B97" w:rsidRPr="00262681">
        <w:t xml:space="preserve">estimations to carry </w:t>
      </w:r>
      <w:r w:rsidR="00F7110F" w:rsidRPr="00262681">
        <w:t xml:space="preserve">different </w:t>
      </w:r>
      <w:r w:rsidR="00112B97" w:rsidRPr="00262681">
        <w:t>weights of the priors</w:t>
      </w:r>
      <w:r w:rsidR="00266DDC" w:rsidRPr="00262681">
        <w:t xml:space="preserve">. </w:t>
      </w:r>
      <w:r w:rsidR="002F7FBB">
        <w:t>In</w:t>
      </w:r>
      <w:r w:rsidR="00BC04FA" w:rsidRPr="00262681">
        <w:t xml:space="preserve"> </w:t>
      </w:r>
      <w:r w:rsidR="000E32A7" w:rsidRPr="002A54DC">
        <w:rPr>
          <w:i/>
        </w:rPr>
        <w:t>Bayes-GLMM</w:t>
      </w:r>
      <w:r w:rsidR="00BC04FA" w:rsidRPr="00262681">
        <w:t xml:space="preserve">, </w:t>
      </w:r>
      <w:r w:rsidR="002F7FBB">
        <w:t xml:space="preserve">we implemented </w:t>
      </w:r>
      <w:r w:rsidR="00BC04FA" w:rsidRPr="00262681">
        <w:t xml:space="preserve">a method </w:t>
      </w:r>
      <w:r w:rsidR="00876593" w:rsidRPr="00262681">
        <w:t xml:space="preserve">to configure priors that </w:t>
      </w:r>
      <w:r w:rsidR="00B878B8" w:rsidRPr="00262681">
        <w:t>targeting</w:t>
      </w:r>
      <w:r w:rsidR="00876593" w:rsidRPr="00262681">
        <w:t xml:space="preserve"> the </w:t>
      </w:r>
      <w:r w:rsidR="00B878B8" w:rsidRPr="00262681">
        <w:t xml:space="preserve">unique </w:t>
      </w:r>
      <w:r w:rsidR="00876593" w:rsidRPr="00262681">
        <w:t>challenges of GWAS</w:t>
      </w:r>
      <w:r w:rsidR="001B2FFA">
        <w:t>, such as the different meanings</w:t>
      </w:r>
      <w:r w:rsidR="00081459">
        <w:t xml:space="preserve"> of effect sizes from studies with different statistical models</w:t>
      </w:r>
      <w:r w:rsidR="00452101">
        <w:t>,</w:t>
      </w:r>
      <w:r w:rsidR="00081459">
        <w:t xml:space="preserve"> and the </w:t>
      </w:r>
      <w:r w:rsidR="001717B5">
        <w:t xml:space="preserve">particularly </w:t>
      </w:r>
      <w:r w:rsidR="00D62FC3">
        <w:t>small p-</w:t>
      </w:r>
      <w:r w:rsidR="003070DC">
        <w:t>values from published large-</w:t>
      </w:r>
      <w:r w:rsidR="001717B5">
        <w:t>scale</w:t>
      </w:r>
      <w:r w:rsidR="003070DC">
        <w:t xml:space="preserve"> studies</w:t>
      </w:r>
      <w:r w:rsidR="00876593" w:rsidRPr="00262681">
        <w:t xml:space="preserve">. </w:t>
      </w:r>
      <w:r w:rsidR="00B86A92" w:rsidRPr="00262681">
        <w:t>Our method took the</w:t>
      </w:r>
      <w:r w:rsidR="00966E64" w:rsidRPr="00262681">
        <w:t xml:space="preserve"> reported standardized effect</w:t>
      </w:r>
      <w:r w:rsidR="00921528" w:rsidRPr="00262681">
        <w:t xml:space="preserve"> sizes as the prior information</w:t>
      </w:r>
      <w:r w:rsidR="002A22A1" w:rsidRPr="00262681">
        <w:t xml:space="preserve"> and integrated </w:t>
      </w:r>
      <w:r w:rsidR="003F6B63">
        <w:t>them</w:t>
      </w:r>
      <w:r w:rsidR="003F6B63" w:rsidRPr="00262681">
        <w:t xml:space="preserve"> </w:t>
      </w:r>
      <w:r w:rsidR="002A22A1" w:rsidRPr="00262681">
        <w:t xml:space="preserve">into the </w:t>
      </w:r>
      <w:r w:rsidR="00D76B80" w:rsidRPr="00262681">
        <w:t xml:space="preserve">hierarchical </w:t>
      </w:r>
      <w:r w:rsidR="002A22A1" w:rsidRPr="00262681">
        <w:t xml:space="preserve">model of </w:t>
      </w:r>
      <w:r w:rsidR="003F6B63">
        <w:t>each</w:t>
      </w:r>
      <w:r w:rsidR="003F6B63" w:rsidRPr="00262681">
        <w:t xml:space="preserve"> </w:t>
      </w:r>
      <w:r w:rsidR="002A22A1" w:rsidRPr="00262681">
        <w:t>variant effect</w:t>
      </w:r>
      <w:r w:rsidR="002F7FBB">
        <w:t xml:space="preserve"> (Methods)</w:t>
      </w:r>
      <w:r w:rsidR="00921528" w:rsidRPr="00262681">
        <w:t>.</w:t>
      </w:r>
      <w:r w:rsidR="00471631" w:rsidRPr="00262681">
        <w:t xml:space="preserve"> </w:t>
      </w:r>
      <w:r w:rsidR="009A283C" w:rsidRPr="00262681">
        <w:t>To demonstrate the performance of this method, w</w:t>
      </w:r>
      <w:r w:rsidR="00471631" w:rsidRPr="00262681">
        <w:t>e</w:t>
      </w:r>
      <w:r w:rsidR="00885483" w:rsidRPr="00262681">
        <w:t xml:space="preserve"> </w:t>
      </w:r>
      <w:r w:rsidR="000E4940">
        <w:t>generated</w:t>
      </w:r>
      <w:r w:rsidR="00885483" w:rsidRPr="00262681">
        <w:t xml:space="preserve"> a </w:t>
      </w:r>
      <w:r w:rsidR="002F7FBB">
        <w:t xml:space="preserve">binary </w:t>
      </w:r>
      <w:r w:rsidR="00885483" w:rsidRPr="00262681">
        <w:t xml:space="preserve">phenotypic trait </w:t>
      </w:r>
      <w:r w:rsidR="002F7FBB">
        <w:t xml:space="preserve">(coded as 0 or </w:t>
      </w:r>
      <w:r w:rsidR="00740BDF" w:rsidRPr="00262681">
        <w:t xml:space="preserve">1) </w:t>
      </w:r>
      <w:r w:rsidR="00885483" w:rsidRPr="00262681">
        <w:t xml:space="preserve">and </w:t>
      </w:r>
      <w:r w:rsidR="00740BDF" w:rsidRPr="00262681">
        <w:t>genot</w:t>
      </w:r>
      <w:r w:rsidR="000E4940">
        <w:t>ypic trait</w:t>
      </w:r>
      <w:r w:rsidR="00740BDF" w:rsidRPr="00262681">
        <w:t xml:space="preserve"> of </w:t>
      </w:r>
      <w:r w:rsidR="00885483" w:rsidRPr="00262681">
        <w:t>a variant</w:t>
      </w:r>
      <w:r w:rsidR="00740BDF" w:rsidRPr="00262681">
        <w:t xml:space="preserve"> (</w:t>
      </w:r>
      <w:r w:rsidR="002F7FBB">
        <w:t xml:space="preserve">coded as </w:t>
      </w:r>
      <w:r w:rsidR="00740BDF" w:rsidRPr="00262681">
        <w:t xml:space="preserve">0, 1, </w:t>
      </w:r>
      <w:r w:rsidR="002F7FBB">
        <w:t xml:space="preserve">or </w:t>
      </w:r>
      <w:r w:rsidR="00740BDF" w:rsidRPr="00262681">
        <w:t>2)</w:t>
      </w:r>
      <w:r w:rsidR="000E4940">
        <w:t xml:space="preserve"> by Monte Carlo</w:t>
      </w:r>
      <w:r w:rsidR="00885483" w:rsidRPr="00262681">
        <w:t>, and</w:t>
      </w:r>
      <w:r w:rsidR="00471631" w:rsidRPr="00262681">
        <w:t xml:space="preserve"> used a logistic regression model</w:t>
      </w:r>
      <w:r w:rsidR="000B6FD4" w:rsidRPr="00262681">
        <w:t xml:space="preserve"> (LR)</w:t>
      </w:r>
      <w:r w:rsidR="00471631" w:rsidRPr="00262681">
        <w:t xml:space="preserve"> </w:t>
      </w:r>
      <w:r w:rsidR="00885483" w:rsidRPr="00262681">
        <w:t>to test their association</w:t>
      </w:r>
      <w:r w:rsidR="000E4940">
        <w:t>s</w:t>
      </w:r>
      <w:r w:rsidR="00471631" w:rsidRPr="00262681">
        <w:t>.</w:t>
      </w:r>
      <w:r w:rsidR="002F7FBB">
        <w:t xml:space="preserve"> </w:t>
      </w:r>
      <w:r w:rsidR="00366ACE">
        <w:t xml:space="preserve">To illustrate the ability of </w:t>
      </w:r>
      <w:r w:rsidR="000E32A7" w:rsidRPr="002A54DC">
        <w:rPr>
          <w:i/>
        </w:rPr>
        <w:t>Bayes-GLMM</w:t>
      </w:r>
      <w:r w:rsidR="00366ACE">
        <w:t xml:space="preserve"> to integrate this information, w</w:t>
      </w:r>
      <w:r w:rsidR="002F7FBB">
        <w:t>e assessed the effect of prior information on the estimated variant effect by testing a range of prior standardized effect sizes</w:t>
      </w:r>
      <w:r w:rsidR="0069197B" w:rsidRPr="00262681">
        <w:t>.</w:t>
      </w:r>
      <w:r w:rsidR="002F6083" w:rsidRPr="00262681">
        <w:t xml:space="preserve"> </w:t>
      </w:r>
      <w:r w:rsidR="002F7FBB">
        <w:t>This</w:t>
      </w:r>
      <w:r w:rsidR="003F1BAE" w:rsidRPr="00262681">
        <w:t xml:space="preserve"> method of </w:t>
      </w:r>
      <w:r w:rsidR="005B6635">
        <w:t xml:space="preserve">prior </w:t>
      </w:r>
      <w:r w:rsidR="003F1BAE" w:rsidRPr="00262681">
        <w:t>c</w:t>
      </w:r>
      <w:r w:rsidR="005B6635">
        <w:t>onfiguration</w:t>
      </w:r>
      <w:r w:rsidR="003F1BAE" w:rsidRPr="00262681">
        <w:t xml:space="preserve"> </w:t>
      </w:r>
      <w:r w:rsidR="00CA633B" w:rsidRPr="00262681">
        <w:t xml:space="preserve">effectively </w:t>
      </w:r>
      <w:r w:rsidR="005B6635">
        <w:t>modulates</w:t>
      </w:r>
      <w:r w:rsidR="003F1BAE" w:rsidRPr="00262681">
        <w:t xml:space="preserve"> the information from the data</w:t>
      </w:r>
      <w:r w:rsidR="000F2FE6">
        <w:t xml:space="preserve"> (Figure 7</w:t>
      </w:r>
      <w:r w:rsidR="002F7FBB">
        <w:t>), regardless of the differences between the pr</w:t>
      </w:r>
      <w:r w:rsidR="005B6635">
        <w:t xml:space="preserve">ior </w:t>
      </w:r>
      <w:r w:rsidR="004552B3">
        <w:t>information and the data</w:t>
      </w:r>
      <w:r w:rsidR="005B6635">
        <w:t xml:space="preserve"> in</w:t>
      </w:r>
      <w:r w:rsidR="002F7FBB">
        <w:t xml:space="preserve"> hand</w:t>
      </w:r>
      <w:r w:rsidR="003F1BAE" w:rsidRPr="00262681">
        <w:t>.</w:t>
      </w:r>
    </w:p>
    <w:p w14:paraId="61C0AA71" w14:textId="77777777" w:rsidR="002D5C3B" w:rsidRPr="00262681" w:rsidRDefault="002D5C3B" w:rsidP="00483293">
      <w:pPr>
        <w:pStyle w:val="normal0"/>
        <w:spacing w:after="120" w:line="360" w:lineRule="auto"/>
        <w:rPr>
          <w:color w:val="7F7F7F" w:themeColor="text1" w:themeTint="80"/>
        </w:rPr>
      </w:pPr>
    </w:p>
    <w:p w14:paraId="3757A9C3" w14:textId="77777777" w:rsidR="00560CD0" w:rsidRPr="00262681" w:rsidRDefault="00560CD0" w:rsidP="00483293">
      <w:pPr>
        <w:pStyle w:val="normal0"/>
        <w:spacing w:after="120" w:line="360" w:lineRule="auto"/>
      </w:pPr>
    </w:p>
    <w:p w14:paraId="39186938" w14:textId="77777777" w:rsidR="001D0F01" w:rsidRPr="00262681" w:rsidRDefault="001D0F01">
      <w:pPr>
        <w:rPr>
          <w:b/>
        </w:rPr>
      </w:pPr>
      <w:r w:rsidRPr="00262681">
        <w:rPr>
          <w:b/>
        </w:rPr>
        <w:br w:type="page"/>
      </w:r>
    </w:p>
    <w:p w14:paraId="788958D7" w14:textId="77777777" w:rsidR="00560CD0" w:rsidRPr="00262681" w:rsidRDefault="00204E2F" w:rsidP="00483293">
      <w:pPr>
        <w:pStyle w:val="normal0"/>
        <w:spacing w:after="120" w:line="360" w:lineRule="auto"/>
      </w:pPr>
      <w:r w:rsidRPr="00262681">
        <w:rPr>
          <w:b/>
        </w:rPr>
        <w:lastRenderedPageBreak/>
        <w:t>Discussion</w:t>
      </w:r>
    </w:p>
    <w:p w14:paraId="48222598" w14:textId="29236923" w:rsidR="00560CD0" w:rsidRDefault="00204E2F" w:rsidP="00483293">
      <w:pPr>
        <w:pStyle w:val="normal0"/>
        <w:spacing w:after="120" w:line="360" w:lineRule="auto"/>
      </w:pPr>
      <w:r w:rsidRPr="00262681">
        <w:t xml:space="preserve">We </w:t>
      </w:r>
      <w:r w:rsidR="00366ACE">
        <w:t>created</w:t>
      </w:r>
      <w:r w:rsidR="00366ACE" w:rsidRPr="00262681">
        <w:t xml:space="preserve"> </w:t>
      </w:r>
      <w:r w:rsidRPr="00262681">
        <w:t xml:space="preserve">a new GWAS method, </w:t>
      </w:r>
      <w:r w:rsidR="006D5B3A" w:rsidRPr="00262681">
        <w:rPr>
          <w:i/>
        </w:rPr>
        <w:t>Bayes</w:t>
      </w:r>
      <w:r w:rsidRPr="00262681">
        <w:rPr>
          <w:i/>
        </w:rPr>
        <w:t>-</w:t>
      </w:r>
      <w:r w:rsidR="006D5B3A" w:rsidRPr="00262681">
        <w:rPr>
          <w:i/>
        </w:rPr>
        <w:t>GLMM</w:t>
      </w:r>
      <w:r w:rsidRPr="00262681">
        <w:t xml:space="preserve">, and applied it on </w:t>
      </w:r>
      <w:r w:rsidR="00F83F50" w:rsidRPr="00262681">
        <w:t xml:space="preserve">ADSP’s </w:t>
      </w:r>
      <w:r w:rsidR="006D5B3A" w:rsidRPr="00262681">
        <w:t xml:space="preserve">whole-genome sequencing </w:t>
      </w:r>
      <w:r w:rsidR="00F83F50" w:rsidRPr="00262681">
        <w:t>cohort</w:t>
      </w:r>
      <w:r w:rsidRPr="00262681">
        <w:t xml:space="preserve">. </w:t>
      </w:r>
      <w:r w:rsidR="00D87BC8">
        <w:t>This</w:t>
      </w:r>
      <w:r w:rsidRPr="00262681">
        <w:t xml:space="preserve"> method </w:t>
      </w:r>
      <w:r w:rsidR="006D5B3A" w:rsidRPr="00262681">
        <w:t xml:space="preserve">efficiently </w:t>
      </w:r>
      <w:r w:rsidRPr="00262681">
        <w:t xml:space="preserve">addresses three </w:t>
      </w:r>
      <w:r w:rsidR="00D87BC8">
        <w:t xml:space="preserve">major </w:t>
      </w:r>
      <w:r w:rsidRPr="00262681">
        <w:t xml:space="preserve">challenges in GWAS: categorical phenotypes, </w:t>
      </w:r>
      <w:r w:rsidR="00F83F50" w:rsidRPr="00262681">
        <w:t>population structure and sample relatedness</w:t>
      </w:r>
      <w:r w:rsidRPr="00262681">
        <w:t xml:space="preserve">, and prior knowledge integration. </w:t>
      </w:r>
      <w:r w:rsidR="00D87BC8">
        <w:t>Furthermore, our</w:t>
      </w:r>
      <w:r w:rsidR="00D87BC8" w:rsidRPr="00262681">
        <w:t xml:space="preserve"> </w:t>
      </w:r>
      <w:r w:rsidR="00D87BC8">
        <w:t xml:space="preserve">generalized </w:t>
      </w:r>
      <w:r w:rsidR="00D87BC8" w:rsidRPr="00262681">
        <w:t xml:space="preserve">approach </w:t>
      </w:r>
      <w:r w:rsidR="00D87BC8">
        <w:t>has the flexibility to operate on</w:t>
      </w:r>
      <w:r w:rsidR="00D87BC8" w:rsidRPr="00262681">
        <w:t xml:space="preserve"> binary and quantitative</w:t>
      </w:r>
      <w:r w:rsidR="00D87BC8">
        <w:t xml:space="preserve"> traits</w:t>
      </w:r>
      <w:r w:rsidR="00D87BC8" w:rsidRPr="00262681">
        <w:t xml:space="preserve"> in addition to ordered categorical phenotypes. </w:t>
      </w:r>
      <w:r w:rsidR="004D05B9">
        <w:t xml:space="preserve">These features enabled </w:t>
      </w:r>
      <w:r w:rsidR="004E1511">
        <w:t xml:space="preserve">our </w:t>
      </w:r>
      <w:r w:rsidR="004D05B9">
        <w:t>identification of</w:t>
      </w:r>
      <w:r w:rsidR="00BF1806">
        <w:t xml:space="preserve"> </w:t>
      </w:r>
      <w:r w:rsidR="00366ACE">
        <w:t xml:space="preserve">four </w:t>
      </w:r>
      <w:r w:rsidR="00BF1806">
        <w:t xml:space="preserve">new </w:t>
      </w:r>
      <w:r w:rsidR="00366ACE">
        <w:t xml:space="preserve">candidate </w:t>
      </w:r>
      <w:r w:rsidR="00BF1806">
        <w:t>variants in</w:t>
      </w:r>
      <w:r w:rsidRPr="00262681">
        <w:t xml:space="preserve"> </w:t>
      </w:r>
      <w:r w:rsidR="00366ACE">
        <w:t>three</w:t>
      </w:r>
      <w:r w:rsidRPr="00262681">
        <w:t xml:space="preserve"> loci that </w:t>
      </w:r>
      <w:r w:rsidR="00D87BC8">
        <w:t>s</w:t>
      </w:r>
      <w:r w:rsidRPr="00262681">
        <w:t>ignificant</w:t>
      </w:r>
      <w:r w:rsidR="00D87BC8">
        <w:t>ly increased the risk of Alzheimer’s disease</w:t>
      </w:r>
      <w:r w:rsidRPr="00262681">
        <w:t xml:space="preserve">. </w:t>
      </w:r>
    </w:p>
    <w:p w14:paraId="61090ADD" w14:textId="2B0FF382" w:rsidR="00BF1806" w:rsidRPr="00262681" w:rsidRDefault="00912259" w:rsidP="00483293">
      <w:pPr>
        <w:pStyle w:val="normal0"/>
        <w:spacing w:after="120" w:line="360" w:lineRule="auto"/>
      </w:pPr>
      <w:r>
        <w:t xml:space="preserve">Out of the </w:t>
      </w:r>
      <w:r w:rsidR="00366ACE">
        <w:t xml:space="preserve">four </w:t>
      </w:r>
      <w:r>
        <w:t xml:space="preserve">new genome-wide significant </w:t>
      </w:r>
      <w:r w:rsidR="00366ACE">
        <w:t xml:space="preserve">candidate </w:t>
      </w:r>
      <w:r>
        <w:t xml:space="preserve">variants, </w:t>
      </w:r>
      <w:r w:rsidRPr="00262681">
        <w:t xml:space="preserve">rs140233081 and rs149372995 </w:t>
      </w:r>
      <w:r>
        <w:t xml:space="preserve">are in LD and locate in between PRKAR1B and </w:t>
      </w:r>
      <w:r w:rsidR="00EA3602">
        <w:t>PDGFA that are</w:t>
      </w:r>
      <w:r w:rsidR="00366ACE">
        <w:t xml:space="preserve"> potentially</w:t>
      </w:r>
      <w:r w:rsidR="00EA3602">
        <w:t xml:space="preserve"> relevant </w:t>
      </w:r>
      <w:r w:rsidR="00366ACE">
        <w:t xml:space="preserve">to </w:t>
      </w:r>
      <w:r w:rsidR="00EA3602">
        <w:t>vascular dysfunction</w:t>
      </w:r>
      <w:r w:rsidRPr="00262681">
        <w:t xml:space="preserve">. </w:t>
      </w:r>
      <w:r w:rsidR="00BF1806">
        <w:t>Recent evidence suggests that vascular dysfunction is a critical component of AD pathology</w:t>
      </w:r>
      <w:r w:rsidR="00D34817">
        <w:t xml:space="preserve"> (reviewed in </w:t>
      </w:r>
      <w:r w:rsidR="00C9528C">
        <w:t xml:space="preserve">Montagne et al., 2016; Zhao et al., 2015; Bell 2012) </w:t>
      </w:r>
      <w:r w:rsidR="00BF1806">
        <w:t xml:space="preserve">and potentially a </w:t>
      </w:r>
      <w:r w:rsidR="00EA3602">
        <w:t>necessary predisposing feature</w:t>
      </w:r>
      <w:r w:rsidR="00D20E92">
        <w:t xml:space="preserve"> (</w:t>
      </w:r>
      <w:proofErr w:type="spellStart"/>
      <w:r w:rsidR="00D20E92">
        <w:t>Iturria</w:t>
      </w:r>
      <w:proofErr w:type="spellEnd"/>
      <w:r w:rsidR="00D20E92">
        <w:t>-Medina et al., 2016)</w:t>
      </w:r>
      <w:r w:rsidR="00BF1806">
        <w:t>. Further, vascular dysfunction has been shown to be necessary for the development of Alzheimer’s-like phenotypes in a mouse model of amyloid pathology (Soto et al., 2016). We have localized PDGFA and PRKAR1B to specific components of vascular anatomy. Our immunofluorescence shows PDGFA expression between the collagen-rich tunica externa</w:t>
      </w:r>
      <w:r w:rsidR="009D6729">
        <w:t>l</w:t>
      </w:r>
      <w:r w:rsidR="00BF1806">
        <w:t xml:space="preserve"> and the endothelium of the tunica intima, supporting the presence of PDGFA in vascular smooth muscle cells (VSMCs). Previous studies have shown PDGF to effect VSMC proliferation by inducing a phenotypic switch from a contractile state to a proliferative one (Owens et al., 2004). Insufficient PDGFA expression, then, would likely impair vascular regeneration following plaque-related insults, thereby exacerbating AD. PRKAR1B was seen in a punctate fashion suggesting the presence of cytoplasmic clusters of the protein, and we hypothesize that the PRKAR1B </w:t>
      </w:r>
      <w:proofErr w:type="spellStart"/>
      <w:r w:rsidR="00BF1806">
        <w:t>puncta</w:t>
      </w:r>
      <w:proofErr w:type="spellEnd"/>
      <w:r w:rsidR="00BF1806">
        <w:t xml:space="preserve"> represent accumulation of protein kinase A (PKA) at either the endoplasmic reticulum or the insulin receptor. Calcium release from the endoplasmic reticulum is typically suppressed by </w:t>
      </w:r>
      <w:proofErr w:type="spellStart"/>
      <w:r w:rsidR="00BF1806">
        <w:t>phospholamban</w:t>
      </w:r>
      <w:proofErr w:type="spellEnd"/>
      <w:r w:rsidR="00BF1806">
        <w:t xml:space="preserve"> (PLN), however such suppression is lifted following PLN phosphorylation by PKA. Changes in the regulation of calcium release due to altered PRKAR1B expression may very well have important consequences for AD, including but not limited to changes in vascular smooth muscle contraction that limit circulation to plaque-burdened brain regions. In addition to its calcium-related role, PKA is essential for signal transduction following activation of the insulin receptor, a process that has been shown to be the mechanism by which PDGF induces phenotypic switching in VSMCs (Zhao et al, 2011). In this way, changes in PRKAR1B may yield </w:t>
      </w:r>
      <w:r w:rsidR="00BF1806">
        <w:lastRenderedPageBreak/>
        <w:t>corresponding changes in circulation through suppressed arterial muscle contractility or through a direct influence on vascular growth and maintenance.</w:t>
      </w:r>
    </w:p>
    <w:p w14:paraId="32F2A78A" w14:textId="7D090284" w:rsidR="006F03D3" w:rsidRPr="00262681" w:rsidRDefault="00394816" w:rsidP="00483293">
      <w:pPr>
        <w:pStyle w:val="normal0"/>
        <w:spacing w:after="120" w:line="360" w:lineRule="auto"/>
      </w:pPr>
      <w:r>
        <w:t xml:space="preserve">We </w:t>
      </w:r>
      <w:r w:rsidRPr="00262681">
        <w:t>consider</w:t>
      </w:r>
      <w:r>
        <w:t xml:space="preserve"> our method</w:t>
      </w:r>
      <w:r w:rsidRPr="00262681">
        <w:t xml:space="preserve"> </w:t>
      </w:r>
      <w:r w:rsidRPr="00D87BC8">
        <w:rPr>
          <w:i/>
        </w:rPr>
        <w:t>Bayes-GLMM</w:t>
      </w:r>
      <w:r w:rsidRPr="00262681">
        <w:t xml:space="preserve"> to be a</w:t>
      </w:r>
      <w:r w:rsidR="00366ACE">
        <w:t>n important</w:t>
      </w:r>
      <w:r w:rsidR="00D34817">
        <w:t xml:space="preserve"> </w:t>
      </w:r>
      <w:r w:rsidRPr="00262681">
        <w:t>addition to</w:t>
      </w:r>
      <w:r w:rsidR="00366ACE">
        <w:t xml:space="preserve"> the</w:t>
      </w:r>
      <w:r w:rsidRPr="00262681">
        <w:t xml:space="preserve"> existing GWAS </w:t>
      </w:r>
      <w:r w:rsidR="00366ACE">
        <w:t>toolkit</w:t>
      </w:r>
      <w:r w:rsidRPr="00262681">
        <w:t>.</w:t>
      </w:r>
      <w:r>
        <w:t xml:space="preserve"> </w:t>
      </w:r>
      <w:r w:rsidR="004D05B9">
        <w:t>The fl</w:t>
      </w:r>
      <w:r w:rsidR="002F53D2" w:rsidRPr="00262681">
        <w:t>exibility of Bayesian modeling allows</w:t>
      </w:r>
      <w:r w:rsidR="004D05B9">
        <w:t xml:space="preserve"> the</w:t>
      </w:r>
      <w:r w:rsidR="002F53D2" w:rsidRPr="00262681">
        <w:t xml:space="preserve"> convenient configuration of sophisticated </w:t>
      </w:r>
      <w:r w:rsidR="007B0FC7">
        <w:t>model</w:t>
      </w:r>
      <w:r w:rsidR="00366ACE">
        <w:t>s</w:t>
      </w:r>
      <w:r w:rsidR="002F53D2" w:rsidRPr="00262681">
        <w:t>, such as</w:t>
      </w:r>
      <w:r w:rsidR="004D05B9">
        <w:t xml:space="preserve"> </w:t>
      </w:r>
      <w:r w:rsidR="00366ACE">
        <w:t>our</w:t>
      </w:r>
      <w:r w:rsidR="002F53D2" w:rsidRPr="00262681">
        <w:t xml:space="preserve"> GLMM. In </w:t>
      </w:r>
      <w:r w:rsidR="002F53D2" w:rsidRPr="00262681">
        <w:rPr>
          <w:i/>
        </w:rPr>
        <w:t>Bayes-GLMM</w:t>
      </w:r>
      <w:r w:rsidR="002F53D2" w:rsidRPr="00262681">
        <w:t xml:space="preserve">, logistic and ordered logistic regression likelihoods were used to model binary and ordered categorical variables, respectively. Conditional factors </w:t>
      </w:r>
      <w:r w:rsidR="004D05B9">
        <w:t>were included as model covariates and, although our study was underpowered for epistasis analysis, interaction terms can be straightforwardly included</w:t>
      </w:r>
      <w:r w:rsidR="002F53D2" w:rsidRPr="00262681">
        <w:t>. Sample relatedness was modeled by a random term that followed a multivariat</w:t>
      </w:r>
      <w:r w:rsidR="008B507F" w:rsidRPr="00262681">
        <w:t>e normal distribution</w:t>
      </w:r>
      <w:r w:rsidR="002F53D2" w:rsidRPr="00262681">
        <w:t>. Model parameters can be estimated by either L-BFGS maxi</w:t>
      </w:r>
      <w:r w:rsidR="000B3113" w:rsidRPr="00262681">
        <w:t>mal likelihood estimation (MLE)</w:t>
      </w:r>
      <w:r w:rsidR="00BF1542" w:rsidRPr="00262681">
        <w:t>, or Hamilton Markov chain Monte Carlo sampling</w:t>
      </w:r>
      <w:r w:rsidR="006F03D3" w:rsidRPr="00262681">
        <w:t>, as implemented in Stan</w:t>
      </w:r>
      <w:r w:rsidR="007B0FC7">
        <w:t>.</w:t>
      </w:r>
    </w:p>
    <w:p w14:paraId="22121826" w14:textId="3CD99E0D" w:rsidR="00BC6DAD" w:rsidRDefault="00366ACE" w:rsidP="00B42019">
      <w:pPr>
        <w:pStyle w:val="normal0"/>
        <w:spacing w:after="120" w:line="360" w:lineRule="auto"/>
      </w:pPr>
      <w:r>
        <w:t>Although</w:t>
      </w:r>
      <w:r w:rsidRPr="00262681">
        <w:t xml:space="preserve"> </w:t>
      </w:r>
      <w:r>
        <w:t>the</w:t>
      </w:r>
      <w:r w:rsidRPr="00262681">
        <w:t xml:space="preserve"> </w:t>
      </w:r>
      <w:r w:rsidR="009A02BF" w:rsidRPr="00262681">
        <w:t xml:space="preserve">MLE </w:t>
      </w:r>
      <w:r>
        <w:t xml:space="preserve">implementation in </w:t>
      </w:r>
      <w:r w:rsidR="000E32A7" w:rsidRPr="003C6267">
        <w:rPr>
          <w:i/>
        </w:rPr>
        <w:t>Bayes-GLMM</w:t>
      </w:r>
      <w:r w:rsidRPr="00262681">
        <w:t xml:space="preserve"> </w:t>
      </w:r>
      <w:r w:rsidR="00223E65" w:rsidRPr="00262681">
        <w:t>wa</w:t>
      </w:r>
      <w:r w:rsidR="009C5455" w:rsidRPr="00262681">
        <w:t>s</w:t>
      </w:r>
      <w:r w:rsidR="009A02BF" w:rsidRPr="00262681">
        <w:t xml:space="preserve"> efficient and reliable in estimating generalized linear models, </w:t>
      </w:r>
      <w:r w:rsidR="004D05B9">
        <w:t xml:space="preserve">it </w:t>
      </w:r>
      <w:r w:rsidR="00F720D7">
        <w:t xml:space="preserve">was </w:t>
      </w:r>
      <w:r w:rsidR="004D05B9">
        <w:t>unreliable</w:t>
      </w:r>
      <w:r w:rsidR="00D40A8F" w:rsidRPr="00262681">
        <w:t xml:space="preserve"> in estimating generalized linear mixed models. </w:t>
      </w:r>
      <w:r w:rsidR="009C5455" w:rsidRPr="00262681">
        <w:t xml:space="preserve">We found </w:t>
      </w:r>
      <w:r w:rsidR="004D05B9">
        <w:t>that MLE</w:t>
      </w:r>
      <w:r w:rsidR="00CC206A" w:rsidRPr="00262681">
        <w:t xml:space="preserve"> </w:t>
      </w:r>
      <w:r w:rsidR="00A52B2D" w:rsidRPr="00262681">
        <w:t xml:space="preserve">of the random term </w:t>
      </w:r>
      <w:r w:rsidR="00B63265" w:rsidRPr="00262681">
        <w:t xml:space="preserve">was </w:t>
      </w:r>
      <w:r w:rsidR="00223E65" w:rsidRPr="00262681">
        <w:t xml:space="preserve">skewed toward </w:t>
      </w:r>
      <w:r w:rsidR="004D05B9">
        <w:t>initial</w:t>
      </w:r>
      <w:r w:rsidR="00720902" w:rsidRPr="00262681">
        <w:t xml:space="preserve"> values</w:t>
      </w:r>
      <w:r w:rsidR="006F03D3" w:rsidRPr="00262681">
        <w:t>,</w:t>
      </w:r>
      <w:r w:rsidR="004D05B9">
        <w:t xml:space="preserve"> suggesting</w:t>
      </w:r>
      <w:r w:rsidR="00A5068E" w:rsidRPr="00262681">
        <w:t xml:space="preserve"> the optimizer was trapped </w:t>
      </w:r>
      <w:r w:rsidR="000444D0" w:rsidRPr="00262681">
        <w:t>into</w:t>
      </w:r>
      <w:r w:rsidR="00A5068E" w:rsidRPr="00262681">
        <w:t xml:space="preserve"> local optima</w:t>
      </w:r>
      <w:r w:rsidR="004D05B9">
        <w:t xml:space="preserve"> and limiting reliability in estimating</w:t>
      </w:r>
      <w:r w:rsidR="006F03D3" w:rsidRPr="00262681">
        <w:t xml:space="preserve"> the GLMM</w:t>
      </w:r>
      <w:r w:rsidR="009B3C3B" w:rsidRPr="00262681">
        <w:t xml:space="preserve">. </w:t>
      </w:r>
      <w:r w:rsidR="00223E65" w:rsidRPr="00262681">
        <w:t xml:space="preserve">On the other hand, </w:t>
      </w:r>
      <w:r>
        <w:t xml:space="preserve">the </w:t>
      </w:r>
      <w:r w:rsidR="000444D0" w:rsidRPr="00262681">
        <w:t>MCMC sampler</w:t>
      </w:r>
      <w:r w:rsidR="00E442F2" w:rsidRPr="00262681">
        <w:t xml:space="preserve"> allows an improved assessment of the robustness and stability of model inferences by reporting the full posterior distributions of model parameters and the convergence of multiple sampling chains. This information allows one to dissect how multiple factors contribute to model estimation, including poorly defined prior distributions, </w:t>
      </w:r>
      <w:proofErr w:type="spellStart"/>
      <w:r w:rsidR="00E442F2" w:rsidRPr="00262681">
        <w:t>collinearity</w:t>
      </w:r>
      <w:proofErr w:type="spellEnd"/>
      <w:r w:rsidR="00E442F2" w:rsidRPr="00262681">
        <w:t xml:space="preserve"> of predictors, and inappr</w:t>
      </w:r>
      <w:r w:rsidR="004E4A63">
        <w:t>opriate initial sampling values</w:t>
      </w:r>
      <w:r w:rsidR="00E442F2" w:rsidRPr="00262681">
        <w:t>.</w:t>
      </w:r>
      <w:r w:rsidR="005C434E">
        <w:t xml:space="preserve"> </w:t>
      </w:r>
    </w:p>
    <w:p w14:paraId="2B353A6E" w14:textId="77777777" w:rsidR="005C434E" w:rsidRDefault="00BC6DAD" w:rsidP="00B42019">
      <w:pPr>
        <w:pStyle w:val="normal0"/>
        <w:spacing w:after="120" w:line="360" w:lineRule="auto"/>
      </w:pPr>
      <w:r>
        <w:rPr>
          <w:i/>
        </w:rPr>
        <w:t>Bayes-GLMM</w:t>
      </w:r>
      <w:r w:rsidRPr="00262681">
        <w:t xml:space="preserve"> method was optimized in multiple ways to minimize the computational expense: (1) </w:t>
      </w:r>
      <w:r w:rsidR="00330935">
        <w:t xml:space="preserve">support </w:t>
      </w:r>
      <w:r w:rsidRPr="00262681">
        <w:t>parallel computing; (2) conjugate prior distributions; (3) vectorization of model statements to exploit efficient matrix operations</w:t>
      </w:r>
      <w:r>
        <w:t xml:space="preserve"> in Stan</w:t>
      </w:r>
      <w:r w:rsidRPr="00262681">
        <w:t xml:space="preserve">; and (4) </w:t>
      </w:r>
      <w:r>
        <w:t>parameterization of</w:t>
      </w:r>
      <w:r w:rsidRPr="00262681">
        <w:t xml:space="preserve"> multivariate normal distribution </w:t>
      </w:r>
      <w:r>
        <w:t>for</w:t>
      </w:r>
      <w:r w:rsidRPr="00262681">
        <w:t xml:space="preserve"> the ran</w:t>
      </w:r>
      <w:r>
        <w:t>dom effect</w:t>
      </w:r>
      <w:r w:rsidRPr="00262681">
        <w:t xml:space="preserve"> by </w:t>
      </w:r>
      <w:proofErr w:type="spellStart"/>
      <w:r w:rsidRPr="00262681">
        <w:t>Cholesky</w:t>
      </w:r>
      <w:proofErr w:type="spellEnd"/>
      <w:r w:rsidRPr="00262681">
        <w:t xml:space="preserve"> factoring.</w:t>
      </w:r>
      <w:r>
        <w:t xml:space="preserve"> Nevertheless, </w:t>
      </w:r>
      <w:r w:rsidR="00330935">
        <w:t xml:space="preserve">efficiency was still </w:t>
      </w:r>
      <w:r>
        <w:t>t</w:t>
      </w:r>
      <w:r w:rsidR="001E563E" w:rsidRPr="00262681">
        <w:t>he</w:t>
      </w:r>
      <w:r>
        <w:t xml:space="preserve"> primary</w:t>
      </w:r>
      <w:r w:rsidR="001E563E" w:rsidRPr="00262681">
        <w:t xml:space="preserve"> drawback</w:t>
      </w:r>
      <w:r w:rsidR="00330935">
        <w:t xml:space="preserve"> of MCMC sampling</w:t>
      </w:r>
      <w:r w:rsidR="001E563E" w:rsidRPr="00262681">
        <w:t xml:space="preserve">. </w:t>
      </w:r>
      <w:r w:rsidR="00F8779A" w:rsidRPr="00262681">
        <w:t>Testing</w:t>
      </w:r>
      <w:r w:rsidR="00D42C1B" w:rsidRPr="00262681">
        <w:t xml:space="preserve"> at a 2.3G Hz Intel processor, </w:t>
      </w:r>
      <w:r w:rsidR="007B6D0D" w:rsidRPr="00262681">
        <w:t>MLE</w:t>
      </w:r>
      <w:r w:rsidR="00D74FB8" w:rsidRPr="00262681">
        <w:t xml:space="preserve"> </w:t>
      </w:r>
      <w:r w:rsidR="00E442F2" w:rsidRPr="00262681">
        <w:t xml:space="preserve">took </w:t>
      </w:r>
      <w:r w:rsidR="007623D4" w:rsidRPr="00262681">
        <w:t xml:space="preserve">roughly </w:t>
      </w:r>
      <w:r w:rsidR="006B2C12" w:rsidRPr="00262681">
        <w:t xml:space="preserve">0.12 seconds to estimate the GLM model </w:t>
      </w:r>
      <w:r w:rsidR="00330935">
        <w:t xml:space="preserve">per variant </w:t>
      </w:r>
      <w:r w:rsidR="007B2F12">
        <w:t xml:space="preserve">of the </w:t>
      </w:r>
      <w:r w:rsidR="006B2C12" w:rsidRPr="00262681">
        <w:t>ADSP</w:t>
      </w:r>
      <w:r w:rsidR="009A417C">
        <w:t xml:space="preserve"> </w:t>
      </w:r>
      <w:r w:rsidR="00B4764E">
        <w:t>dataset</w:t>
      </w:r>
      <w:r w:rsidR="007B2F12">
        <w:t xml:space="preserve"> </w:t>
      </w:r>
      <w:r w:rsidR="005C434E">
        <w:t>(Methods</w:t>
      </w:r>
      <w:r w:rsidR="00A33622">
        <w:t>, Figure 3</w:t>
      </w:r>
      <w:r w:rsidR="005C434E">
        <w:t>)</w:t>
      </w:r>
      <w:r w:rsidR="006B2C12" w:rsidRPr="00262681">
        <w:t>.</w:t>
      </w:r>
      <w:r w:rsidR="005C434E">
        <w:t xml:space="preserve"> In</w:t>
      </w:r>
      <w:r w:rsidR="00846860" w:rsidRPr="00262681">
        <w:t xml:space="preserve"> </w:t>
      </w:r>
      <w:r w:rsidR="006B2C12" w:rsidRPr="00262681">
        <w:t xml:space="preserve">comparison, </w:t>
      </w:r>
      <w:r w:rsidR="005C434E">
        <w:t xml:space="preserve">the </w:t>
      </w:r>
      <w:r w:rsidR="00D74FB8" w:rsidRPr="00262681">
        <w:t xml:space="preserve">MCMC </w:t>
      </w:r>
      <w:r w:rsidR="00E442F2" w:rsidRPr="00262681">
        <w:t xml:space="preserve">sampler took </w:t>
      </w:r>
      <w:r w:rsidR="007623D4" w:rsidRPr="00262681">
        <w:t xml:space="preserve">roughly </w:t>
      </w:r>
      <w:r w:rsidR="006B2C12" w:rsidRPr="00262681">
        <w:t>30</w:t>
      </w:r>
      <w:r w:rsidR="007B6D0D" w:rsidRPr="00262681">
        <w:t xml:space="preserve"> seconds</w:t>
      </w:r>
      <w:r w:rsidR="00F8779A" w:rsidRPr="00262681">
        <w:t xml:space="preserve"> to </w:t>
      </w:r>
      <w:r w:rsidR="0078347D">
        <w:t>generate</w:t>
      </w:r>
      <w:r w:rsidR="006B2C12" w:rsidRPr="00262681">
        <w:t xml:space="preserve"> 1000 samples</w:t>
      </w:r>
      <w:r w:rsidR="00D40F09">
        <w:t xml:space="preserve"> for </w:t>
      </w:r>
      <w:r w:rsidR="006B2C12" w:rsidRPr="00262681">
        <w:t xml:space="preserve">the </w:t>
      </w:r>
      <w:r w:rsidR="00D10A4D" w:rsidRPr="00262681">
        <w:t xml:space="preserve">same </w:t>
      </w:r>
      <w:r w:rsidR="006B2C12" w:rsidRPr="00262681">
        <w:t>GLM model</w:t>
      </w:r>
      <w:r w:rsidR="007D477D" w:rsidRPr="00262681">
        <w:t xml:space="preserve">, </w:t>
      </w:r>
      <w:r w:rsidR="006B2C12" w:rsidRPr="00262681">
        <w:t xml:space="preserve">and 15 minutes to </w:t>
      </w:r>
      <w:r w:rsidR="005C434E">
        <w:t>process</w:t>
      </w:r>
      <w:r w:rsidR="006B2C12" w:rsidRPr="00262681">
        <w:t xml:space="preserve"> 1000 samples for the GLMM model</w:t>
      </w:r>
      <w:r w:rsidR="00D84914" w:rsidRPr="00262681">
        <w:t>.</w:t>
      </w:r>
      <w:r>
        <w:t xml:space="preserve"> Our pre-scan with MLE followed by more preci</w:t>
      </w:r>
      <w:r w:rsidR="00C1082E">
        <w:t xml:space="preserve">se estimation by MCMC proved a </w:t>
      </w:r>
      <w:r w:rsidR="00430E06">
        <w:t>practical</w:t>
      </w:r>
      <w:r>
        <w:t xml:space="preserve"> approach to overcome these </w:t>
      </w:r>
      <w:r w:rsidR="005174E8">
        <w:t>processing limitations</w:t>
      </w:r>
      <w:r w:rsidR="00430E06">
        <w:t xml:space="preserve"> </w:t>
      </w:r>
      <w:r w:rsidR="00A92E53">
        <w:t xml:space="preserve">when applying </w:t>
      </w:r>
      <w:r w:rsidR="00A92E53" w:rsidRPr="00A92E53">
        <w:rPr>
          <w:i/>
        </w:rPr>
        <w:t>Bayes-GLMM</w:t>
      </w:r>
      <w:r w:rsidR="00A92E53">
        <w:t xml:space="preserve"> in</w:t>
      </w:r>
      <w:r w:rsidR="00430E06">
        <w:t xml:space="preserve"> GWAS</w:t>
      </w:r>
      <w:r>
        <w:t>.</w:t>
      </w:r>
    </w:p>
    <w:p w14:paraId="340F5285" w14:textId="603F5EE9" w:rsidR="00847803" w:rsidRPr="00262681" w:rsidRDefault="00847803" w:rsidP="00847803">
      <w:pPr>
        <w:pStyle w:val="normal0"/>
        <w:spacing w:after="120" w:line="360" w:lineRule="auto"/>
      </w:pPr>
      <w:r w:rsidRPr="00262681">
        <w:t xml:space="preserve">To reduce the computational burden in fitting GLMMs, </w:t>
      </w:r>
      <w:r w:rsidR="00366ACE">
        <w:t xml:space="preserve">we suggest that </w:t>
      </w:r>
      <w:r w:rsidRPr="00262681">
        <w:t xml:space="preserve">categorical </w:t>
      </w:r>
      <w:r w:rsidR="0091332E">
        <w:t>diagnoses</w:t>
      </w:r>
      <w:r w:rsidRPr="00262681">
        <w:t xml:space="preserve"> </w:t>
      </w:r>
      <w:r w:rsidR="0091332E">
        <w:t>could be</w:t>
      </w:r>
      <w:r w:rsidRPr="00262681">
        <w:t xml:space="preserve"> </w:t>
      </w:r>
      <w:r>
        <w:t>collapsed into</w:t>
      </w:r>
      <w:r w:rsidRPr="00262681">
        <w:t xml:space="preserve"> </w:t>
      </w:r>
      <w:r w:rsidR="0091332E">
        <w:t xml:space="preserve">binary variables. For the ADSP data, </w:t>
      </w:r>
      <w:r w:rsidRPr="00262681">
        <w:t>the “</w:t>
      </w:r>
      <w:r>
        <w:t>n</w:t>
      </w:r>
      <w:r w:rsidRPr="00262681">
        <w:t xml:space="preserve">o” </w:t>
      </w:r>
      <w:r w:rsidR="0091332E">
        <w:t>and</w:t>
      </w:r>
      <w:r w:rsidRPr="00262681">
        <w:t xml:space="preserve"> “</w:t>
      </w:r>
      <w:r>
        <w:t>p</w:t>
      </w:r>
      <w:r w:rsidRPr="00262681">
        <w:t xml:space="preserve">ossible” </w:t>
      </w:r>
      <w:r w:rsidR="0091332E">
        <w:t>diagnoses</w:t>
      </w:r>
      <w:r w:rsidRPr="00262681">
        <w:t xml:space="preserve"> </w:t>
      </w:r>
      <w:r w:rsidR="0091332E">
        <w:lastRenderedPageBreak/>
        <w:t>become</w:t>
      </w:r>
      <w:r w:rsidRPr="00262681">
        <w:t xml:space="preserve"> “control”, </w:t>
      </w:r>
      <w:r w:rsidR="0091332E">
        <w:t>while</w:t>
      </w:r>
      <w:r w:rsidRPr="00262681">
        <w:t xml:space="preserve"> the “</w:t>
      </w:r>
      <w:r>
        <w:t>p</w:t>
      </w:r>
      <w:r w:rsidRPr="00262681">
        <w:t xml:space="preserve">ossible” </w:t>
      </w:r>
      <w:r w:rsidR="0091332E">
        <w:t>and</w:t>
      </w:r>
      <w:r w:rsidRPr="00262681">
        <w:t xml:space="preserve"> “</w:t>
      </w:r>
      <w:r>
        <w:t>d</w:t>
      </w:r>
      <w:r w:rsidRPr="00262681">
        <w:t xml:space="preserve">efinite” </w:t>
      </w:r>
      <w:r w:rsidR="0091332E">
        <w:t>diagnoses</w:t>
      </w:r>
      <w:r w:rsidR="0091332E" w:rsidRPr="00262681">
        <w:t xml:space="preserve"> </w:t>
      </w:r>
      <w:r w:rsidR="0091332E">
        <w:t>are</w:t>
      </w:r>
      <w:r w:rsidRPr="00262681">
        <w:t xml:space="preserve"> “case”. </w:t>
      </w:r>
      <w:r w:rsidR="00B049B1">
        <w:t>Logistic mixed models</w:t>
      </w:r>
      <w:r w:rsidR="00C8621B">
        <w:t xml:space="preserve">, </w:t>
      </w:r>
      <w:r w:rsidR="009615DC">
        <w:t>or binary mixed models</w:t>
      </w:r>
      <w:r w:rsidR="00C8621B">
        <w:t>,</w:t>
      </w:r>
      <w:r w:rsidR="00B049B1">
        <w:t xml:space="preserve"> </w:t>
      </w:r>
      <w:r w:rsidR="00691B2D">
        <w:t xml:space="preserve">were implemented in </w:t>
      </w:r>
      <w:r w:rsidR="00577C78" w:rsidRPr="00577C78">
        <w:rPr>
          <w:i/>
        </w:rPr>
        <w:t>Bayes-GLMM</w:t>
      </w:r>
      <w:r w:rsidR="00F279BF">
        <w:t xml:space="preserve"> to </w:t>
      </w:r>
      <w:r w:rsidR="00362C6A">
        <w:t>accom</w:t>
      </w:r>
      <w:r w:rsidR="001926EC">
        <w:t>m</w:t>
      </w:r>
      <w:r w:rsidR="00362C6A">
        <w:t>odate</w:t>
      </w:r>
      <w:r w:rsidR="00F279BF">
        <w:t xml:space="preserve"> binary variables. </w:t>
      </w:r>
      <w:r w:rsidRPr="00262681">
        <w:t>T</w:t>
      </w:r>
      <w:r>
        <w:t xml:space="preserve">he MCMC sampler implemented in Stan took approximately </w:t>
      </w:r>
      <w:r w:rsidR="00872303">
        <w:t>10</w:t>
      </w:r>
      <w:r w:rsidR="00366ACE">
        <w:t xml:space="preserve"> </w:t>
      </w:r>
      <w:r>
        <w:t xml:space="preserve">minutes to </w:t>
      </w:r>
      <w:r w:rsidR="00E95160">
        <w:t xml:space="preserve">collect 1000 samples for parameters of </w:t>
      </w:r>
      <w:r w:rsidR="0091332E">
        <w:t xml:space="preserve">such </w:t>
      </w:r>
      <w:r w:rsidRPr="00262681">
        <w:t>a</w:t>
      </w:r>
      <w:r w:rsidR="009615DC">
        <w:t xml:space="preserve"> binary mixed model</w:t>
      </w:r>
      <w:r w:rsidRPr="00262681">
        <w:t>, as oppose</w:t>
      </w:r>
      <w:r>
        <w:t>d</w:t>
      </w:r>
      <w:r w:rsidRPr="00262681">
        <w:t xml:space="preserve"> to</w:t>
      </w:r>
      <w:r w:rsidR="00486EB1">
        <w:t xml:space="preserve"> 15 minutes for the </w:t>
      </w:r>
      <w:r w:rsidR="0056615B">
        <w:t xml:space="preserve">four-level </w:t>
      </w:r>
      <w:r w:rsidR="009615DC">
        <w:t>categorical mixed model</w:t>
      </w:r>
      <w:r w:rsidRPr="00262681">
        <w:t xml:space="preserve">. </w:t>
      </w:r>
      <w:r>
        <w:t>Alternatively, the recently released</w:t>
      </w:r>
      <w:r w:rsidRPr="00262681">
        <w:t xml:space="preserve"> GMMAT (generalized linear mixed model association test) </w:t>
      </w:r>
      <w:r>
        <w:t xml:space="preserve">method </w:t>
      </w:r>
      <w:r w:rsidRPr="00262681">
        <w:t xml:space="preserve">that utilized penalized quasi-likelihood method to fit </w:t>
      </w:r>
      <w:r>
        <w:t>a binary mixed model</w:t>
      </w:r>
      <w:r w:rsidRPr="00262681">
        <w:t xml:space="preserve"> was significantly faster than the MCMC sampling approach</w:t>
      </w:r>
      <w:r w:rsidR="009615DC">
        <w:t xml:space="preserve"> (Chen et al., 2016)</w:t>
      </w:r>
      <w:r w:rsidRPr="00262681">
        <w:t>. However, this practice</w:t>
      </w:r>
      <w:r w:rsidR="00264784">
        <w:t xml:space="preserve"> </w:t>
      </w:r>
      <w:r w:rsidR="00366ACE">
        <w:t xml:space="preserve">of collapsing </w:t>
      </w:r>
      <w:r w:rsidR="00136239">
        <w:t xml:space="preserve">the categorical </w:t>
      </w:r>
      <w:r w:rsidR="00366ACE">
        <w:t xml:space="preserve">variable </w:t>
      </w:r>
      <w:r>
        <w:t>reduced precision</w:t>
      </w:r>
      <w:r w:rsidRPr="00262681">
        <w:t xml:space="preserve"> due to the information loss </w:t>
      </w:r>
      <w:r>
        <w:t>in</w:t>
      </w:r>
      <w:r w:rsidRPr="00262681">
        <w:t xml:space="preserve"> </w:t>
      </w:r>
      <w:r w:rsidR="00136239">
        <w:t>simplifying</w:t>
      </w:r>
      <w:r w:rsidR="00136239" w:rsidRPr="00262681">
        <w:t xml:space="preserve"> </w:t>
      </w:r>
      <w:r w:rsidRPr="00262681">
        <w:t xml:space="preserve">multiple categories. We tested this practice in the ADSP data, and found the association results by binary-GLMM and categorical-GLMM </w:t>
      </w:r>
      <w:r w:rsidR="00136239">
        <w:t>showed substantial disagreement</w:t>
      </w:r>
      <w:r w:rsidRPr="00262681">
        <w:t xml:space="preserve"> (</w:t>
      </w:r>
      <w:r w:rsidR="00A84EA2">
        <w:t xml:space="preserve">Supplementary </w:t>
      </w:r>
      <w:r w:rsidR="00F75268">
        <w:t>Figure</w:t>
      </w:r>
      <w:r w:rsidR="006C0B05">
        <w:t xml:space="preserve"> 3</w:t>
      </w:r>
      <w:r w:rsidRPr="00262681">
        <w:t>).</w:t>
      </w:r>
      <w:bookmarkStart w:id="0" w:name="_GoBack"/>
      <w:bookmarkEnd w:id="0"/>
    </w:p>
    <w:p w14:paraId="4ADD99DF" w14:textId="77777777" w:rsidR="008C08A6" w:rsidRPr="00262681" w:rsidRDefault="0091332E" w:rsidP="00483293">
      <w:pPr>
        <w:pStyle w:val="normal0"/>
        <w:spacing w:after="120" w:line="360" w:lineRule="auto"/>
      </w:pPr>
      <w:r>
        <w:t>Another strategy to reduce computational requirements is to transform categorical variables</w:t>
      </w:r>
      <w:r w:rsidR="00204E2F" w:rsidRPr="00262681">
        <w:t xml:space="preserve"> into </w:t>
      </w:r>
      <w:r w:rsidR="009A0174" w:rsidRPr="00262681">
        <w:t xml:space="preserve">continuous variables </w:t>
      </w:r>
      <w:r w:rsidR="00416F4A" w:rsidRPr="00262681">
        <w:t>to accommodate</w:t>
      </w:r>
      <w:r w:rsidR="00204E2F" w:rsidRPr="00262681">
        <w:t xml:space="preserve"> efficient</w:t>
      </w:r>
      <w:r w:rsidR="009A0174" w:rsidRPr="00262681">
        <w:t xml:space="preserve"> LMM</w:t>
      </w:r>
      <w:r w:rsidR="00204E2F" w:rsidRPr="00262681">
        <w:t xml:space="preserve"> methods</w:t>
      </w:r>
      <w:r w:rsidR="000F17EA">
        <w:t xml:space="preserve"> (Kang et al., 2010; Cheng et al, 2011)</w:t>
      </w:r>
      <w:r w:rsidR="00204E2F" w:rsidRPr="00262681">
        <w:t xml:space="preserve">. </w:t>
      </w:r>
      <w:r w:rsidR="00623F87" w:rsidRPr="00262681">
        <w:t>However, t</w:t>
      </w:r>
      <w:r w:rsidR="0060017B" w:rsidRPr="00262681">
        <w:t xml:space="preserve">his practice is </w:t>
      </w:r>
      <w:r w:rsidR="004B17B8" w:rsidRPr="00262681">
        <w:t xml:space="preserve">prone to yield incorrect type I error rate </w:t>
      </w:r>
      <w:r w:rsidR="00885C60" w:rsidRPr="00262681">
        <w:t>because categorical studies do not satisfy</w:t>
      </w:r>
      <w:r w:rsidR="004B17B8" w:rsidRPr="00262681">
        <w:t xml:space="preserve"> </w:t>
      </w:r>
      <w:r w:rsidR="002C6524" w:rsidRPr="00262681">
        <w:t>LMM’s constant residual variance assumption</w:t>
      </w:r>
      <w:r w:rsidR="00BC6DAD">
        <w:t>;</w:t>
      </w:r>
      <w:r w:rsidR="002C6524" w:rsidRPr="00262681">
        <w:t xml:space="preserve"> </w:t>
      </w:r>
      <w:r w:rsidR="004B17B8" w:rsidRPr="00262681">
        <w:t xml:space="preserve">that is, </w:t>
      </w:r>
      <w:r w:rsidR="00835038" w:rsidRPr="00262681">
        <w:t xml:space="preserve">linear models assume </w:t>
      </w:r>
      <w:r w:rsidR="004B17B8" w:rsidRPr="00262681">
        <w:t xml:space="preserve">residual variances </w:t>
      </w:r>
      <w:r w:rsidR="008F653F" w:rsidRPr="00262681">
        <w:t>are constant</w:t>
      </w:r>
      <w:r w:rsidR="001A256D" w:rsidRPr="00262681">
        <w:t xml:space="preserve"> with respect to different values of model predictors. </w:t>
      </w:r>
      <w:r w:rsidR="00181430" w:rsidRPr="00262681">
        <w:t xml:space="preserve">This practice also yields incorrect effect estimates due to the </w:t>
      </w:r>
      <w:r w:rsidR="00BC6DAD">
        <w:t>unbalanced</w:t>
      </w:r>
      <w:r w:rsidR="00181430" w:rsidRPr="00262681">
        <w:t xml:space="preserve"> sampling in different phenotypic categories</w:t>
      </w:r>
      <w:r w:rsidR="00623F87" w:rsidRPr="00262681">
        <w:t xml:space="preserve">, which is prominent in the ADSP study </w:t>
      </w:r>
      <w:r w:rsidR="00BC6DAD">
        <w:t>in which the</w:t>
      </w:r>
      <w:r w:rsidR="00623F87" w:rsidRPr="00262681">
        <w:t xml:space="preserve"> “probable” </w:t>
      </w:r>
      <w:r w:rsidR="00BC6DAD">
        <w:t>diagnosis</w:t>
      </w:r>
      <w:r w:rsidR="00623F87" w:rsidRPr="00262681">
        <w:t xml:space="preserve"> </w:t>
      </w:r>
      <w:r w:rsidR="0048440E" w:rsidRPr="00262681">
        <w:t>account</w:t>
      </w:r>
      <w:r w:rsidR="00BC6DAD">
        <w:t>ed for</w:t>
      </w:r>
      <w:r w:rsidR="00623F87" w:rsidRPr="00262681">
        <w:t xml:space="preserve"> 62% of the total</w:t>
      </w:r>
      <w:r w:rsidR="0048440E" w:rsidRPr="00262681">
        <w:t xml:space="preserve"> while </w:t>
      </w:r>
      <w:r w:rsidR="00BC6DAD">
        <w:t xml:space="preserve">the other three categories accounted for only </w:t>
      </w:r>
      <w:r w:rsidR="0048440E" w:rsidRPr="00262681">
        <w:t>10-14%</w:t>
      </w:r>
      <w:r w:rsidR="00181430" w:rsidRPr="00262681">
        <w:t xml:space="preserve">. </w:t>
      </w:r>
      <w:r w:rsidR="00CD4BBA" w:rsidRPr="00262681">
        <w:t xml:space="preserve">We also found the inferences results of LMM </w:t>
      </w:r>
      <w:r w:rsidR="00943AE5">
        <w:t xml:space="preserve">by </w:t>
      </w:r>
      <w:proofErr w:type="spellStart"/>
      <w:r w:rsidR="00943AE5">
        <w:t>QTLRel</w:t>
      </w:r>
      <w:proofErr w:type="spellEnd"/>
      <w:r w:rsidR="00943AE5">
        <w:t xml:space="preserve"> </w:t>
      </w:r>
      <w:r w:rsidR="00CD4BBA" w:rsidRPr="00262681">
        <w:t xml:space="preserve">were sensitive to different </w:t>
      </w:r>
      <w:r w:rsidR="00BC6DAD">
        <w:t>quantitative coding of categorical variables</w:t>
      </w:r>
      <w:r w:rsidR="00CD4BBA" w:rsidRPr="00262681">
        <w:t xml:space="preserve"> (</w:t>
      </w:r>
      <w:r w:rsidR="00233D7C">
        <w:t>Supplementary Figure 4</w:t>
      </w:r>
      <w:r w:rsidR="00943AE5">
        <w:t>, Methods</w:t>
      </w:r>
      <w:r w:rsidR="00CD4BBA" w:rsidRPr="00262681">
        <w:t xml:space="preserve">). </w:t>
      </w:r>
      <w:r w:rsidR="00BC6DAD">
        <w:t>Taking</w:t>
      </w:r>
      <w:r w:rsidR="00C67EDE" w:rsidRPr="00262681">
        <w:t xml:space="preserve"> rs34827707 </w:t>
      </w:r>
      <w:r w:rsidR="00BC6DAD">
        <w:t>as an</w:t>
      </w:r>
      <w:r w:rsidR="00C67EDE" w:rsidRPr="00262681">
        <w:t xml:space="preserve"> example, </w:t>
      </w:r>
      <w:r w:rsidR="00BC6DAD">
        <w:t xml:space="preserve">the </w:t>
      </w:r>
      <w:r w:rsidR="00D94270">
        <w:t>likelihood ratio test (LRT)</w:t>
      </w:r>
      <w:r w:rsidR="00C67EDE" w:rsidRPr="00262681">
        <w:t xml:space="preserve"> value for rs34827707 dropped from 29 to 15 by changing the coding from no/</w:t>
      </w:r>
      <w:r w:rsidR="00BC6DAD">
        <w:t xml:space="preserve">possible/probably/definite as </w:t>
      </w:r>
      <w:r w:rsidR="00C67EDE" w:rsidRPr="00262681">
        <w:t>0</w:t>
      </w:r>
      <w:r w:rsidR="00BC6DAD">
        <w:t>/0.25/0.5/1</w:t>
      </w:r>
      <w:r w:rsidR="00C67EDE" w:rsidRPr="00262681">
        <w:t xml:space="preserve"> to</w:t>
      </w:r>
      <w:r w:rsidR="00BC6DAD">
        <w:t xml:space="preserve"> 0/0.33/0.66/1</w:t>
      </w:r>
      <w:r w:rsidR="00C67EDE" w:rsidRPr="00262681">
        <w:t xml:space="preserve">. In contrast, the GLMM </w:t>
      </w:r>
      <w:r w:rsidR="00BC6DAD">
        <w:t xml:space="preserve">robustly </w:t>
      </w:r>
      <w:r w:rsidR="00C67EDE" w:rsidRPr="00262681">
        <w:t>estimated</w:t>
      </w:r>
      <w:r w:rsidR="00023002" w:rsidRPr="00262681">
        <w:t xml:space="preserve"> three cut points to separate the four categories.</w:t>
      </w:r>
    </w:p>
    <w:p w14:paraId="3264ECE2" w14:textId="77777777" w:rsidR="0067475E" w:rsidRDefault="0067475E" w:rsidP="00483293">
      <w:pPr>
        <w:pStyle w:val="normal0"/>
        <w:spacing w:after="120" w:line="360" w:lineRule="auto"/>
      </w:pPr>
      <w:r w:rsidRPr="00262681">
        <w:t>Bayesian modeling naturally allows the integration of prior information by specifying model parameter’s prior distribution. However, how to</w:t>
      </w:r>
      <w:r w:rsidR="0050251E">
        <w:t xml:space="preserve"> best</w:t>
      </w:r>
      <w:r w:rsidRPr="00262681">
        <w:t xml:space="preserve"> specify a variant’s prior information is an open question</w:t>
      </w:r>
      <w:r w:rsidR="0050251E">
        <w:t xml:space="preserve"> when the prior study does n</w:t>
      </w:r>
      <w:r w:rsidR="001F7144">
        <w:t>ot precisely match the experiment design in</w:t>
      </w:r>
      <w:r w:rsidR="0050251E">
        <w:t xml:space="preserve"> hand</w:t>
      </w:r>
      <w:r w:rsidRPr="00262681">
        <w:t xml:space="preserve">. Association results of each variant in a GWAS are </w:t>
      </w:r>
      <w:r w:rsidR="0050251E">
        <w:t>commonly</w:t>
      </w:r>
      <w:r w:rsidRPr="00262681">
        <w:t xml:space="preserve"> reported by effect size and </w:t>
      </w:r>
      <w:r w:rsidRPr="0050251E">
        <w:rPr>
          <w:i/>
        </w:rPr>
        <w:t>p</w:t>
      </w:r>
      <w:r w:rsidRPr="00262681">
        <w:t>-value. While critical in describing the association strength, ex</w:t>
      </w:r>
      <w:r w:rsidR="0050251E">
        <w:t xml:space="preserve">act values of effect sizes are often specific to the given study because of </w:t>
      </w:r>
      <w:r w:rsidRPr="00262681">
        <w:t>dependencies on the statistical model, genotype coding strategies, a</w:t>
      </w:r>
      <w:r w:rsidR="0050251E">
        <w:t>nd covariates. Therefore, it can be misleading</w:t>
      </w:r>
      <w:r w:rsidRPr="00262681">
        <w:t xml:space="preserve"> to use the reported effect sizes to configure the priors. As oppose</w:t>
      </w:r>
      <w:r w:rsidR="0050251E">
        <w:t>d</w:t>
      </w:r>
      <w:r w:rsidRPr="00262681">
        <w:t xml:space="preserve"> to effect sizes, </w:t>
      </w:r>
      <w:r w:rsidRPr="0050251E">
        <w:rPr>
          <w:i/>
        </w:rPr>
        <w:t>p</w:t>
      </w:r>
      <w:r w:rsidRPr="00262681">
        <w:t>-values</w:t>
      </w:r>
      <w:r w:rsidR="0050251E">
        <w:t xml:space="preserve"> that</w:t>
      </w:r>
      <w:r w:rsidRPr="00262681">
        <w:t xml:space="preserve"> qua</w:t>
      </w:r>
      <w:r w:rsidR="0050251E">
        <w:t xml:space="preserve">ntify </w:t>
      </w:r>
      <w:r w:rsidRPr="00262681">
        <w:t>d</w:t>
      </w:r>
      <w:r w:rsidR="0050251E">
        <w:t>eviation from a null hypothesis can be</w:t>
      </w:r>
      <w:r w:rsidRPr="00262681">
        <w:t xml:space="preserve"> less specific to the given study. However, </w:t>
      </w:r>
      <w:r w:rsidR="00471530" w:rsidRPr="0050251E">
        <w:rPr>
          <w:i/>
        </w:rPr>
        <w:t>p</w:t>
      </w:r>
      <w:r w:rsidR="00471530" w:rsidRPr="00262681">
        <w:t>-values</w:t>
      </w:r>
      <w:r w:rsidR="00471530">
        <w:t xml:space="preserve"> </w:t>
      </w:r>
      <w:r w:rsidRPr="00262681">
        <w:t xml:space="preserve">are highly influenced by </w:t>
      </w:r>
      <w:r w:rsidRPr="00262681">
        <w:lastRenderedPageBreak/>
        <w:t>the samp</w:t>
      </w:r>
      <w:r w:rsidR="00471530">
        <w:t xml:space="preserve">le size, and </w:t>
      </w:r>
      <w:r w:rsidR="00471530" w:rsidRPr="0050251E">
        <w:rPr>
          <w:i/>
        </w:rPr>
        <w:t>p</w:t>
      </w:r>
      <w:r w:rsidR="00471530" w:rsidRPr="00262681">
        <w:t>-values</w:t>
      </w:r>
      <w:r w:rsidR="00471530">
        <w:t xml:space="preserve"> </w:t>
      </w:r>
      <w:r w:rsidR="0050251E" w:rsidRPr="00262681">
        <w:t>from a large-scale study</w:t>
      </w:r>
      <w:r w:rsidR="0050251E">
        <w:t xml:space="preserve"> as priors</w:t>
      </w:r>
      <w:r w:rsidRPr="00262681">
        <w:t xml:space="preserve"> </w:t>
      </w:r>
      <w:r w:rsidR="00471530">
        <w:t>would</w:t>
      </w:r>
      <w:r w:rsidRPr="00262681">
        <w:t xml:space="preserve"> dominate the posterior estimation </w:t>
      </w:r>
      <w:r w:rsidR="0050251E">
        <w:t xml:space="preserve">of a variant’s association, thereby </w:t>
      </w:r>
      <w:r w:rsidRPr="00262681">
        <w:t>mask</w:t>
      </w:r>
      <w:r w:rsidR="0050251E">
        <w:t>ing</w:t>
      </w:r>
      <w:r w:rsidRPr="00262681">
        <w:t xml:space="preserve"> the information of the current study. To tackle this problem, we proposed a strategy that models the variant effect by a hierarchical model, in which variant effect was firstly modeled by a normal distribution with expected mean represented as the multiplication of the standardized expected mean and the standard deviation. The standardized expected mean was further modeled by a standard normal with expected mean specified as the prior standardized effect. Simulation results showed our method in configuring the priors effective in allowing priors only modulating information of the data under study</w:t>
      </w:r>
      <w:r w:rsidR="0050251E">
        <w:t xml:space="preserve"> (</w:t>
      </w:r>
      <w:r w:rsidR="0050251E" w:rsidRPr="0050251E">
        <w:t>Figure 6)</w:t>
      </w:r>
      <w:r w:rsidRPr="00262681">
        <w:t>.</w:t>
      </w:r>
    </w:p>
    <w:p w14:paraId="64E07104" w14:textId="302861BD" w:rsidR="00917064" w:rsidRPr="00262681" w:rsidRDefault="00917064" w:rsidP="00483293">
      <w:pPr>
        <w:pStyle w:val="normal0"/>
        <w:spacing w:after="120" w:line="360" w:lineRule="auto"/>
      </w:pPr>
      <w:r>
        <w:t xml:space="preserve">While powerful, </w:t>
      </w:r>
      <w:r w:rsidRPr="00917064">
        <w:rPr>
          <w:i/>
        </w:rPr>
        <w:t>Bayes-GLMM</w:t>
      </w:r>
      <w:r>
        <w:t xml:space="preserve"> has several drawbacks. First</w:t>
      </w:r>
      <w:r w:rsidRPr="00262681">
        <w:t xml:space="preserve">, </w:t>
      </w:r>
      <w:r w:rsidR="00136239">
        <w:t xml:space="preserve">the </w:t>
      </w:r>
      <w:r w:rsidR="00C22B36">
        <w:t xml:space="preserve">quantitative meaning of </w:t>
      </w:r>
      <w:r w:rsidRPr="00262681">
        <w:t>p</w:t>
      </w:r>
      <w:r w:rsidR="00CB326A">
        <w:t>arameter values</w:t>
      </w:r>
      <w:r w:rsidRPr="00262681">
        <w:t xml:space="preserve"> </w:t>
      </w:r>
      <w:r w:rsidR="000E6822">
        <w:t>is</w:t>
      </w:r>
      <w:r w:rsidR="000E6822" w:rsidRPr="00262681">
        <w:t xml:space="preserve"> </w:t>
      </w:r>
      <w:r w:rsidR="00136239">
        <w:t>not readily interpretable in terms of fractional effects</w:t>
      </w:r>
      <w:r>
        <w:t>. Second</w:t>
      </w:r>
      <w:r w:rsidRPr="00262681">
        <w:t xml:space="preserve">, heritability estimation is elusive </w:t>
      </w:r>
      <w:r>
        <w:t>due to a difficulty in estimating</w:t>
      </w:r>
      <w:r w:rsidRPr="00262681">
        <w:t xml:space="preserve"> residual variance</w:t>
      </w:r>
      <w:r>
        <w:t>. Third</w:t>
      </w:r>
      <w:r w:rsidRPr="00262681">
        <w:t xml:space="preserve">, </w:t>
      </w:r>
      <w:r>
        <w:t xml:space="preserve">as implemented, </w:t>
      </w:r>
      <w:r w:rsidRPr="00262681">
        <w:t xml:space="preserve">only one variance component is supported. Although Bayesian modeling </w:t>
      </w:r>
      <w:r>
        <w:t>can readily encompass</w:t>
      </w:r>
      <w:r w:rsidRPr="00262681">
        <w:t xml:space="preserve"> multiple variance components, this becomes impractical for GWAS </w:t>
      </w:r>
      <w:r>
        <w:t>due to computational limitations for most researchers</w:t>
      </w:r>
      <w:r w:rsidRPr="00262681">
        <w:t xml:space="preserve">. Fourth, </w:t>
      </w:r>
      <w:r>
        <w:t>sampling-based estimations remain computationally intensive and may not be suitable for larger data sets</w:t>
      </w:r>
      <w:r w:rsidR="00136239">
        <w:t xml:space="preserve"> (</w:t>
      </w:r>
      <w:r w:rsidR="000E32A7" w:rsidRPr="003C6267">
        <w:rPr>
          <w:i/>
        </w:rPr>
        <w:t>e.g.</w:t>
      </w:r>
      <w:r w:rsidR="00136239">
        <w:t xml:space="preserve"> the full set of ADSP variants)</w:t>
      </w:r>
      <w:r w:rsidRPr="00262681">
        <w:t xml:space="preserve">. </w:t>
      </w:r>
      <w:r>
        <w:t>We expect that advances in model estimation techniques, improved algorithms, and</w:t>
      </w:r>
      <w:r w:rsidR="00E67610">
        <w:t xml:space="preserve"> broad application of</w:t>
      </w:r>
      <w:r>
        <w:t xml:space="preserve"> c</w:t>
      </w:r>
      <w:r w:rsidR="00136239">
        <w:t>l</w:t>
      </w:r>
      <w:r>
        <w:t xml:space="preserve">oud-based computational resources </w:t>
      </w:r>
      <w:r w:rsidR="006B7870">
        <w:t>will</w:t>
      </w:r>
      <w:r>
        <w:t xml:space="preserve"> alleviate these problems in the near future.</w:t>
      </w:r>
    </w:p>
    <w:p w14:paraId="115C9B45" w14:textId="6CC99521" w:rsidR="005E0D7E" w:rsidRPr="00262681" w:rsidRDefault="00204E2F" w:rsidP="00912857">
      <w:pPr>
        <w:pStyle w:val="normal0"/>
        <w:spacing w:before="120" w:after="120" w:line="360" w:lineRule="auto"/>
      </w:pPr>
      <w:r w:rsidRPr="00262681">
        <w:t xml:space="preserve">To summarize, </w:t>
      </w:r>
      <w:r w:rsidR="00C75A07" w:rsidRPr="00262681">
        <w:t xml:space="preserve">here </w:t>
      </w:r>
      <w:r w:rsidRPr="00262681">
        <w:t>we</w:t>
      </w:r>
      <w:r w:rsidR="00C75A07" w:rsidRPr="00262681">
        <w:t xml:space="preserve"> have</w:t>
      </w:r>
      <w:r w:rsidRPr="00262681">
        <w:t xml:space="preserve"> proposed a method for GWAS with three major features</w:t>
      </w:r>
      <w:r w:rsidR="00C75A07" w:rsidRPr="00262681">
        <w:t>:</w:t>
      </w:r>
      <w:r w:rsidRPr="00262681">
        <w:t xml:space="preserve"> </w:t>
      </w:r>
      <w:r w:rsidR="00B9501F" w:rsidRPr="00262681">
        <w:t>(1)</w:t>
      </w:r>
      <w:r w:rsidR="002F1BCF" w:rsidRPr="00262681">
        <w:t xml:space="preserve"> </w:t>
      </w:r>
      <w:r w:rsidR="00B9501F" w:rsidRPr="00262681">
        <w:t xml:space="preserve">a generalized model to </w:t>
      </w:r>
      <w:r w:rsidRPr="00262681">
        <w:t xml:space="preserve">support multiple </w:t>
      </w:r>
      <w:r w:rsidR="00B9501F" w:rsidRPr="00262681">
        <w:t xml:space="preserve">types of </w:t>
      </w:r>
      <w:r w:rsidRPr="00262681">
        <w:t xml:space="preserve">phenotypic data; </w:t>
      </w:r>
      <w:r w:rsidR="00B9501F" w:rsidRPr="00262681">
        <w:t>(</w:t>
      </w:r>
      <w:r w:rsidRPr="00262681">
        <w:t>2</w:t>
      </w:r>
      <w:r w:rsidR="00B9501F" w:rsidRPr="00262681">
        <w:t>)</w:t>
      </w:r>
      <w:r w:rsidRPr="00262681">
        <w:t xml:space="preserve"> </w:t>
      </w:r>
      <w:r w:rsidR="00B9501F" w:rsidRPr="00262681">
        <w:t xml:space="preserve">a Bayesian strategy to effectively </w:t>
      </w:r>
      <w:r w:rsidRPr="00262681">
        <w:t xml:space="preserve">integrate previous GWAS results </w:t>
      </w:r>
      <w:r w:rsidR="00B9501F" w:rsidRPr="00262681">
        <w:t xml:space="preserve">for </w:t>
      </w:r>
      <w:r w:rsidR="00FE35D0" w:rsidRPr="00262681">
        <w:t>the same trait</w:t>
      </w:r>
      <w:r w:rsidRPr="00262681">
        <w:t xml:space="preserve">; </w:t>
      </w:r>
      <w:r w:rsidR="00B9501F" w:rsidRPr="00262681">
        <w:t>and (</w:t>
      </w:r>
      <w:r w:rsidRPr="00262681">
        <w:t>3</w:t>
      </w:r>
      <w:r w:rsidR="00B9501F" w:rsidRPr="00262681">
        <w:t>)</w:t>
      </w:r>
      <w:r w:rsidR="001E7F0D" w:rsidRPr="00262681">
        <w:t xml:space="preserve"> </w:t>
      </w:r>
      <w:r w:rsidR="00B9501F" w:rsidRPr="00262681">
        <w:t xml:space="preserve">a mixed-model </w:t>
      </w:r>
      <w:r w:rsidRPr="00262681">
        <w:t>implement</w:t>
      </w:r>
      <w:r w:rsidR="00B9501F" w:rsidRPr="00262681">
        <w:t>ation to correct</w:t>
      </w:r>
      <w:r w:rsidRPr="00262681">
        <w:t xml:space="preserve"> population </w:t>
      </w:r>
      <w:r w:rsidR="00B9501F" w:rsidRPr="00262681">
        <w:t>structure</w:t>
      </w:r>
      <w:r w:rsidRPr="00262681">
        <w:t xml:space="preserve">. With </w:t>
      </w:r>
      <w:r w:rsidR="00B9501F" w:rsidRPr="00262681">
        <w:t>genome-wide association transitioning to whole-genome and whole-exome platforms</w:t>
      </w:r>
      <w:r w:rsidR="00FE35D0" w:rsidRPr="00262681">
        <w:t>, statistical methods for large-</w:t>
      </w:r>
      <w:r w:rsidRPr="00262681">
        <w:t xml:space="preserve">scale association studies are </w:t>
      </w:r>
      <w:r w:rsidR="00B9501F" w:rsidRPr="00262681">
        <w:t xml:space="preserve">essential for </w:t>
      </w:r>
      <w:r w:rsidRPr="00262681">
        <w:t>uncover</w:t>
      </w:r>
      <w:r w:rsidR="00B9501F" w:rsidRPr="00262681">
        <w:t>ing</w:t>
      </w:r>
      <w:r w:rsidRPr="00262681">
        <w:t xml:space="preserve"> the genetic basis of complex disease.</w:t>
      </w:r>
      <w:r w:rsidR="00631235">
        <w:t xml:space="preserve"> The ability to integrate existing GWAS as prior information can further power these studies to prioritize </w:t>
      </w:r>
      <w:r w:rsidR="005E0D7E">
        <w:t>specific variants at known loci.</w:t>
      </w:r>
    </w:p>
    <w:p w14:paraId="28BD605D" w14:textId="77777777" w:rsidR="005E0D7E" w:rsidRDefault="005E0D7E">
      <w:pPr>
        <w:rPr>
          <w:b/>
        </w:rPr>
      </w:pPr>
      <w:r>
        <w:rPr>
          <w:b/>
        </w:rPr>
        <w:br w:type="page"/>
      </w:r>
    </w:p>
    <w:p w14:paraId="04268F67" w14:textId="77777777" w:rsidR="00D37F7D" w:rsidRDefault="00D37F7D" w:rsidP="00D37F7D">
      <w:pPr>
        <w:pStyle w:val="Body"/>
        <w:tabs>
          <w:tab w:val="left" w:pos="1067"/>
        </w:tabs>
        <w:spacing w:line="360" w:lineRule="auto"/>
        <w:rPr>
          <w:b/>
        </w:rPr>
      </w:pPr>
      <w:r>
        <w:rPr>
          <w:b/>
        </w:rPr>
        <w:lastRenderedPageBreak/>
        <w:t>Methods</w:t>
      </w:r>
      <w:r>
        <w:rPr>
          <w:b/>
        </w:rPr>
        <w:tab/>
      </w:r>
    </w:p>
    <w:p w14:paraId="56581E0F" w14:textId="77777777" w:rsidR="00407C2B" w:rsidRPr="005C4C39" w:rsidRDefault="00407C2B" w:rsidP="00407C2B">
      <w:pPr>
        <w:pStyle w:val="normal0"/>
        <w:spacing w:before="120" w:after="120" w:line="360" w:lineRule="auto"/>
        <w:rPr>
          <w:b/>
        </w:rPr>
      </w:pPr>
      <w:r w:rsidRPr="005C4C39">
        <w:rPr>
          <w:b/>
        </w:rPr>
        <w:t>Overview of the statistical models</w:t>
      </w:r>
    </w:p>
    <w:p w14:paraId="0D8615C5" w14:textId="430E0670" w:rsidR="00E3235B" w:rsidRDefault="000E32A7" w:rsidP="00407C2B">
      <w:pPr>
        <w:pStyle w:val="normal0"/>
        <w:spacing w:before="120" w:after="120" w:line="360" w:lineRule="auto"/>
      </w:pPr>
      <w:r w:rsidRPr="002A54DC">
        <w:rPr>
          <w:i/>
        </w:rPr>
        <w:t>Bayes-GLMM</w:t>
      </w:r>
      <w:r w:rsidR="00407C2B">
        <w:t xml:space="preserve"> implemented generalized linear mixed models in </w:t>
      </w:r>
      <w:r w:rsidR="004910A1">
        <w:t xml:space="preserve">a </w:t>
      </w:r>
      <w:r w:rsidR="00407C2B">
        <w:t xml:space="preserve">Bayesian framework. Bayesian models are defined by two parts: (1) a likelihood function that describes the data-generating process, and (2) the prior distributions of model parameters. </w:t>
      </w:r>
      <w:r w:rsidRPr="002A54DC">
        <w:rPr>
          <w:i/>
        </w:rPr>
        <w:t>Bayes-GLMM</w:t>
      </w:r>
      <w:r w:rsidR="00407C2B">
        <w:t xml:space="preserve"> took linear regression model (LM), logistic regression model (</w:t>
      </w:r>
      <w:proofErr w:type="spellStart"/>
      <w:r w:rsidR="00407C2B">
        <w:t>logit</w:t>
      </w:r>
      <w:proofErr w:type="spellEnd"/>
      <w:r w:rsidR="00407C2B">
        <w:t>-LM), and ordered logistic regression model (ordered-</w:t>
      </w:r>
      <w:proofErr w:type="spellStart"/>
      <w:r w:rsidR="00407C2B">
        <w:t>logit</w:t>
      </w:r>
      <w:proofErr w:type="spellEnd"/>
      <w:r w:rsidR="00407C2B">
        <w:t>-LM) as likelihoods functions of numerical, binary, and categorical traits respectively.</w:t>
      </w:r>
    </w:p>
    <w:p w14:paraId="6BFDE4C1" w14:textId="77777777" w:rsidR="00407C2B" w:rsidRPr="005C4C39" w:rsidRDefault="00407C2B" w:rsidP="00407C2B">
      <w:pPr>
        <w:pStyle w:val="normal0"/>
        <w:spacing w:before="120" w:after="120" w:line="360" w:lineRule="auto"/>
        <w:rPr>
          <w:i/>
        </w:rPr>
      </w:pPr>
      <w:r w:rsidRPr="005C4C39">
        <w:rPr>
          <w:i/>
        </w:rPr>
        <w:t>Linear mixed models</w:t>
      </w:r>
    </w:p>
    <w:p w14:paraId="063DB72E" w14:textId="76D39FD7" w:rsidR="00407C2B" w:rsidRDefault="00407C2B" w:rsidP="00407C2B">
      <w:pPr>
        <w:pStyle w:val="normal0"/>
        <w:spacing w:before="120" w:after="120" w:line="360" w:lineRule="auto"/>
      </w:pPr>
      <w:r>
        <w:t xml:space="preserve">In </w:t>
      </w:r>
      <w:r w:rsidR="004910A1">
        <w:t>linear modeling</w:t>
      </w:r>
      <w:r>
        <w:t xml:space="preserve">, the numerical response variable </w:t>
      </w:r>
      <w:r w:rsidR="0085204E" w:rsidRPr="0085204E">
        <w:rPr>
          <w:i/>
        </w:rPr>
        <w:t>Y</w:t>
      </w:r>
      <w:r w:rsidR="0085204E" w:rsidRPr="0085204E">
        <w:rPr>
          <w:i/>
          <w:vertAlign w:val="subscript"/>
        </w:rPr>
        <w:t>i</w:t>
      </w:r>
      <w:r>
        <w:t xml:space="preserve"> was modeled in the linear mixed model scheme.</w:t>
      </w:r>
    </w:p>
    <w:p w14:paraId="08A904F4" w14:textId="77777777" w:rsidR="00A104BB" w:rsidRPr="00A104BB" w:rsidRDefault="00A104BB" w:rsidP="00407C2B">
      <w:pPr>
        <w:pStyle w:val="normal0"/>
        <w:spacing w:before="120" w:after="120" w:line="360" w:lineRule="auto"/>
      </w:pPr>
      <m:oMathPara>
        <m:oMath>
          <m:r>
            <w:rPr>
              <w:rFonts w:ascii="Cambria Math" w:hAnsi="Cambria Math"/>
            </w:rPr>
            <m:t>Y=Xβ+g</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+u+e</m:t>
          </m:r>
        </m:oMath>
      </m:oMathPara>
    </w:p>
    <w:p w14:paraId="572FC2AE" w14:textId="77777777" w:rsidR="00A104BB" w:rsidRPr="00A104BB" w:rsidRDefault="00A104BB" w:rsidP="00407C2B">
      <w:pPr>
        <w:pStyle w:val="normal0"/>
        <w:spacing w:before="120" w:after="120" w:line="360" w:lineRule="auto"/>
      </w:pPr>
      <m:oMathPara>
        <m:oMath>
          <m:r>
            <w:rPr>
              <w:rFonts w:ascii="Cambria Math" w:hAnsi="Cambria Math"/>
            </w:rPr>
            <m:t>u ~mvN</m:t>
          </m:r>
          <m:d>
            <m:dPr>
              <m:ctrlPr>
                <w:rPr>
                  <w:rFonts w:ascii="Cambria Math" w:hAnsi="Cambria Math"/>
                  <w:i/>
                </w:rPr>
              </m:ctrlPr>
            </m:dPr>
            <m:e>
              <m:r>
                <w:rPr>
                  <w:rFonts w:ascii="Cambria Math" w:hAnsi="Cambria Math"/>
                </w:rPr>
                <m:t>0, σK</m:t>
              </m:r>
            </m:e>
          </m:d>
        </m:oMath>
      </m:oMathPara>
    </w:p>
    <w:p w14:paraId="5E4C7655" w14:textId="77777777" w:rsidR="00A104BB" w:rsidRPr="00A104BB" w:rsidRDefault="00A104BB" w:rsidP="00407C2B">
      <w:pPr>
        <w:pStyle w:val="normal0"/>
        <w:spacing w:before="120" w:after="120" w:line="360" w:lineRule="auto"/>
      </w:pPr>
      <m:oMathPara>
        <m:oMath>
          <m:r>
            <w:rPr>
              <w:rFonts w:ascii="Cambria Math" w:hAnsi="Cambria Math"/>
            </w:rPr>
            <m:t>e ~ N</m:t>
          </m:r>
          <m:d>
            <m:dPr>
              <m:ctrlPr>
                <w:rPr>
                  <w:rFonts w:ascii="Cambria Math" w:hAnsi="Cambria Math"/>
                  <w:i/>
                </w:rPr>
              </m:ctrlPr>
            </m:dPr>
            <m:e>
              <m:r>
                <w:rPr>
                  <w:rFonts w:ascii="Cambria Math" w:hAnsi="Cambria Math"/>
                </w:rPr>
                <m:t>0, 1</m:t>
              </m:r>
            </m:e>
          </m:d>
        </m:oMath>
      </m:oMathPara>
    </w:p>
    <w:p w14:paraId="36649503" w14:textId="77777777" w:rsidR="00A104BB" w:rsidRPr="00A104BB" w:rsidRDefault="00A104BB" w:rsidP="00407C2B">
      <w:pPr>
        <w:pStyle w:val="normal0"/>
        <w:spacing w:before="120" w:after="120" w:line="360" w:lineRule="auto"/>
      </w:pPr>
      <m:oMathPara>
        <m:oMath>
          <m:r>
            <w:rPr>
              <w:rFonts w:ascii="Cambria Math" w:hAnsi="Cambria Math"/>
            </w:rPr>
            <m:t>β ~ N</m:t>
          </m:r>
          <m:d>
            <m:dPr>
              <m:ctrlPr>
                <w:rPr>
                  <w:rFonts w:ascii="Cambria Math" w:hAnsi="Cambria Math"/>
                  <w:i/>
                </w:rPr>
              </m:ctrlPr>
            </m:dPr>
            <m:e>
              <m:r>
                <w:rPr>
                  <w:rFonts w:ascii="Cambria Math" w:hAnsi="Cambria Math"/>
                </w:rPr>
                <m:t>0, 1</m:t>
              </m:r>
            </m:e>
          </m:d>
        </m:oMath>
      </m:oMathPara>
    </w:p>
    <w:p w14:paraId="4BB570C7" w14:textId="77777777" w:rsidR="00A104BB" w:rsidRPr="00A104BB" w:rsidRDefault="00872303" w:rsidP="00407C2B">
      <w:pPr>
        <w:pStyle w:val="normal0"/>
        <w:spacing w:before="120" w:after="120" w:line="360" w:lineRule="auto"/>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 N</m:t>
          </m:r>
          <m:d>
            <m:dPr>
              <m:ctrlPr>
                <w:rPr>
                  <w:rFonts w:ascii="Cambria Math" w:hAnsi="Cambria Math"/>
                  <w:i/>
                </w:rPr>
              </m:ctrlPr>
            </m:dPr>
            <m:e>
              <m:r>
                <w:rPr>
                  <w:rFonts w:ascii="Cambria Math" w:hAnsi="Cambria Math"/>
                </w:rPr>
                <m:t>0, 1</m:t>
              </m:r>
            </m:e>
          </m:d>
        </m:oMath>
      </m:oMathPara>
    </w:p>
    <w:p w14:paraId="0AB45039" w14:textId="77777777" w:rsidR="00A104BB" w:rsidRPr="00A104BB" w:rsidRDefault="00A104BB" w:rsidP="00407C2B">
      <w:pPr>
        <w:pStyle w:val="normal0"/>
        <w:spacing w:before="120" w:after="120" w:line="360" w:lineRule="auto"/>
      </w:pPr>
      <m:oMathPara>
        <m:oMath>
          <m:r>
            <w:rPr>
              <w:rFonts w:ascii="Cambria Math" w:hAnsi="Cambria Math"/>
            </w:rPr>
            <m:t>σ ~ in</m:t>
          </m:r>
          <m:sSub>
            <m:sSubPr>
              <m:ctrlPr>
                <w:rPr>
                  <w:rFonts w:ascii="Cambria Math" w:hAnsi="Cambria Math"/>
                  <w:i/>
                </w:rPr>
              </m:ctrlPr>
            </m:sSubPr>
            <m:e>
              <m:r>
                <w:rPr>
                  <w:rFonts w:ascii="Cambria Math" w:hAnsi="Cambria Math"/>
                </w:rPr>
                <m:t>v</m:t>
              </m:r>
            </m:e>
            <m:sub>
              <m:r>
                <w:rPr>
                  <w:rFonts w:ascii="Cambria Math" w:hAnsi="Cambria Math"/>
                </w:rPr>
                <m:t>gamma</m:t>
              </m:r>
              <m:d>
                <m:dPr>
                  <m:ctrlPr>
                    <w:rPr>
                      <w:rFonts w:ascii="Cambria Math" w:hAnsi="Cambria Math"/>
                      <w:i/>
                    </w:rPr>
                  </m:ctrlPr>
                </m:dPr>
                <m:e>
                  <m:r>
                    <w:rPr>
                      <w:rFonts w:ascii="Cambria Math" w:hAnsi="Cambria Math"/>
                    </w:rPr>
                    <m:t>2, 1</m:t>
                  </m:r>
                </m:e>
              </m:d>
            </m:sub>
          </m:sSub>
        </m:oMath>
      </m:oMathPara>
    </w:p>
    <w:p w14:paraId="42764A96" w14:textId="42A68E6F" w:rsidR="00407C2B" w:rsidRDefault="00872303" w:rsidP="00407C2B">
      <w:pPr>
        <w:pStyle w:val="normal0"/>
        <w:spacing w:before="120" w:after="120"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 xml:space="preserve"> ~ in</m:t>
          </m:r>
          <m:sSub>
            <m:sSubPr>
              <m:ctrlPr>
                <w:rPr>
                  <w:rFonts w:ascii="Cambria Math" w:hAnsi="Cambria Math"/>
                  <w:i/>
                </w:rPr>
              </m:ctrlPr>
            </m:sSubPr>
            <m:e>
              <m:r>
                <w:rPr>
                  <w:rFonts w:ascii="Cambria Math" w:hAnsi="Cambria Math"/>
                </w:rPr>
                <m:t>v</m:t>
              </m:r>
            </m:e>
            <m:sub>
              <m:r>
                <w:rPr>
                  <w:rFonts w:ascii="Cambria Math" w:hAnsi="Cambria Math"/>
                </w:rPr>
                <m:t>gamma</m:t>
              </m:r>
              <m:d>
                <m:dPr>
                  <m:ctrlPr>
                    <w:rPr>
                      <w:rFonts w:ascii="Cambria Math" w:hAnsi="Cambria Math"/>
                      <w:i/>
                    </w:rPr>
                  </m:ctrlPr>
                </m:dPr>
                <m:e>
                  <m:r>
                    <w:rPr>
                      <w:rFonts w:ascii="Cambria Math" w:hAnsi="Cambria Math"/>
                    </w:rPr>
                    <m:t>2, 1</m:t>
                  </m:r>
                </m:e>
              </m:d>
            </m:sub>
          </m:sSub>
          <m:r>
            <m:rPr>
              <m:sty m:val="p"/>
            </m:rPr>
            <w:rPr>
              <w:rFonts w:ascii="Cambria Math" w:hAnsi="Cambria Math"/>
            </w:rPr>
            <w:br/>
          </m:r>
        </m:oMath>
      </m:oMathPara>
      <w:r w:rsidR="00407C2B">
        <w:t xml:space="preserve">In the above equations, </w:t>
      </w:r>
      <w:r w:rsidR="0085204E" w:rsidRPr="0085204E">
        <w:rPr>
          <w:i/>
        </w:rPr>
        <w:t>X</w:t>
      </w:r>
      <w:r w:rsidR="00407C2B">
        <w:t xml:space="preserve"> was a</w:t>
      </w:r>
      <w:r w:rsidR="0085204E">
        <w:t>n</w:t>
      </w:r>
      <w:r w:rsidR="00407C2B">
        <w:t xml:space="preserve"> </w:t>
      </w:r>
      <w:r w:rsidR="0085204E" w:rsidRPr="0085204E">
        <w:rPr>
          <w:i/>
        </w:rPr>
        <w:t>n</w:t>
      </w:r>
      <w:r w:rsidR="00407C2B">
        <w:t xml:space="preserve"> by </w:t>
      </w:r>
      <w:r w:rsidR="0085204E" w:rsidRPr="0085204E">
        <w:rPr>
          <w:i/>
        </w:rPr>
        <w:t>m</w:t>
      </w:r>
      <w:r w:rsidR="00407C2B">
        <w:t xml:space="preserve"> covariate matrix with </w:t>
      </w:r>
      <w:r w:rsidR="0085204E" w:rsidRPr="0085204E">
        <w:rPr>
          <w:i/>
        </w:rPr>
        <w:t>n</w:t>
      </w:r>
      <w:r w:rsidR="0085204E">
        <w:t xml:space="preserve"> the sample size and </w:t>
      </w:r>
      <w:r w:rsidR="0085204E" w:rsidRPr="0085204E">
        <w:rPr>
          <w:i/>
        </w:rPr>
        <w:t>m</w:t>
      </w:r>
      <w:r w:rsidR="00407C2B">
        <w:t xml:space="preserve"> the number of conditional variables. </w:t>
      </w:r>
      <w:r w:rsidR="0085204E">
        <w:t xml:space="preserve">β </w:t>
      </w:r>
      <w:r w:rsidR="00407C2B">
        <w:t>was the correspondin</w:t>
      </w:r>
      <w:r w:rsidR="0085204E">
        <w:t xml:space="preserve">g parameter vector in length </w:t>
      </w:r>
      <w:r w:rsidR="0085204E" w:rsidRPr="0085204E">
        <w:rPr>
          <w:i/>
        </w:rPr>
        <w:t>m</w:t>
      </w:r>
      <w:r w:rsidR="0085204E">
        <w:t xml:space="preserve">. </w:t>
      </w:r>
      <w:r w:rsidR="0085204E" w:rsidRPr="0085204E">
        <w:rPr>
          <w:i/>
        </w:rPr>
        <w:t>g</w:t>
      </w:r>
      <w:r w:rsidR="00407C2B">
        <w:t xml:space="preserve"> was the numerical genotype of a variant </w:t>
      </w:r>
      <w:r w:rsidR="004910A1">
        <w:t xml:space="preserve">coded as </w:t>
      </w:r>
      <w:r w:rsidR="00407C2B">
        <w:t>0</w:t>
      </w:r>
      <w:r w:rsidR="004910A1">
        <w:t>, 1 or</w:t>
      </w:r>
      <w:r w:rsidR="00407C2B">
        <w:t xml:space="preserve"> 2 representing homozygous reference allele</w:t>
      </w:r>
      <w:r w:rsidR="008C742C">
        <w:t>-</w:t>
      </w:r>
      <w:r w:rsidR="00407C2B">
        <w:t>type, heterozygous, and homozygous alternative allele</w:t>
      </w:r>
      <w:r w:rsidR="008C742C">
        <w:t>-</w:t>
      </w:r>
      <w:r w:rsidR="00407C2B">
        <w:t xml:space="preserve">type. </w:t>
      </w:r>
      <w:r w:rsidR="0085204E">
        <w:t>β</w:t>
      </w:r>
      <w:r w:rsidR="0085204E" w:rsidRPr="0085204E">
        <w:rPr>
          <w:vertAlign w:val="subscript"/>
        </w:rPr>
        <w:t>0</w:t>
      </w:r>
      <w:r w:rsidR="0085204E">
        <w:t xml:space="preserve"> </w:t>
      </w:r>
      <w:r w:rsidR="00407C2B">
        <w:t>was the variant's effect si</w:t>
      </w:r>
      <w:r w:rsidR="0085204E">
        <w:t xml:space="preserve">ze. A standard normal, </w:t>
      </w:r>
      <w:proofErr w:type="gramStart"/>
      <w:r w:rsidR="0085204E" w:rsidRPr="0085204E">
        <w:rPr>
          <w:i/>
        </w:rPr>
        <w:t>N(</w:t>
      </w:r>
      <w:proofErr w:type="gramEnd"/>
      <w:r w:rsidR="0085204E" w:rsidRPr="0085204E">
        <w:rPr>
          <w:i/>
        </w:rPr>
        <w:t>0, 1)</w:t>
      </w:r>
      <w:r w:rsidR="00407C2B">
        <w:t xml:space="preserve">, was used for </w:t>
      </w:r>
      <w:r w:rsidR="0085204E">
        <w:t>β</w:t>
      </w:r>
      <w:r w:rsidR="0085204E" w:rsidRPr="0085204E">
        <w:rPr>
          <w:vertAlign w:val="subscript"/>
        </w:rPr>
        <w:t>0</w:t>
      </w:r>
      <w:r w:rsidR="0085204E">
        <w:rPr>
          <w:vertAlign w:val="subscript"/>
        </w:rPr>
        <w:t xml:space="preserve"> </w:t>
      </w:r>
      <w:r w:rsidR="00407C2B">
        <w:t xml:space="preserve">of variants with no known effects. Further, </w:t>
      </w:r>
      <w:r w:rsidR="008C742C">
        <w:t>β</w:t>
      </w:r>
      <w:r w:rsidR="008C742C">
        <w:rPr>
          <w:vertAlign w:val="subscript"/>
        </w:rPr>
        <w:t xml:space="preserve"> </w:t>
      </w:r>
      <w:r w:rsidR="008C742C">
        <w:t xml:space="preserve">followed </w:t>
      </w:r>
      <w:proofErr w:type="gramStart"/>
      <w:r w:rsidR="008C742C" w:rsidRPr="008C742C">
        <w:rPr>
          <w:i/>
        </w:rPr>
        <w:t>N(</w:t>
      </w:r>
      <w:proofErr w:type="gramEnd"/>
      <w:r w:rsidR="008C742C" w:rsidRPr="008C742C">
        <w:rPr>
          <w:i/>
        </w:rPr>
        <w:t>0, 1)</w:t>
      </w:r>
      <w:r w:rsidR="00407C2B">
        <w:t xml:space="preserve"> in prior,</w:t>
      </w:r>
      <w:r w:rsidR="004910A1">
        <w:t xml:space="preserve"> and</w:t>
      </w:r>
      <w:r w:rsidR="00407C2B">
        <w:t xml:space="preserve"> </w:t>
      </w:r>
      <w:r w:rsidR="008C742C">
        <w:t xml:space="preserve">σ </w:t>
      </w:r>
      <w:r w:rsidR="00407C2B">
        <w:t xml:space="preserve">and </w:t>
      </w:r>
      <w:proofErr w:type="spellStart"/>
      <w:r w:rsidR="008C742C">
        <w:t>σ</w:t>
      </w:r>
      <w:r w:rsidR="008C742C" w:rsidRPr="008C742C">
        <w:rPr>
          <w:vertAlign w:val="subscript"/>
        </w:rPr>
        <w:t>e</w:t>
      </w:r>
      <w:proofErr w:type="spellEnd"/>
      <w:r w:rsidR="008C742C">
        <w:t xml:space="preserve"> </w:t>
      </w:r>
      <w:r w:rsidR="00407C2B">
        <w:t>followed inverse gamma distribution in priors.</w:t>
      </w:r>
    </w:p>
    <w:p w14:paraId="4F1838F4" w14:textId="7613E011" w:rsidR="00407C2B" w:rsidRDefault="00407C2B" w:rsidP="00407C2B">
      <w:pPr>
        <w:pStyle w:val="normal0"/>
        <w:spacing w:before="120" w:after="120" w:line="360" w:lineRule="auto"/>
      </w:pPr>
      <w:r>
        <w:t>To m</w:t>
      </w:r>
      <w:r w:rsidR="00D6597F">
        <w:t xml:space="preserve">odel the sample relatedness, </w:t>
      </w:r>
      <w:r w:rsidR="00D6597F" w:rsidRPr="00D6597F">
        <w:rPr>
          <w:i/>
        </w:rPr>
        <w:t>u</w:t>
      </w:r>
      <w:r>
        <w:t xml:space="preserve"> was included as a random term that followed a mul</w:t>
      </w:r>
      <w:r w:rsidR="00D6597F">
        <w:t>tivariate normal distribution,</w:t>
      </w:r>
      <w:r w:rsidR="004910A1">
        <w:t xml:space="preserve"> with prior distribution</w:t>
      </w:r>
      <w:r w:rsidR="00D6597F">
        <w:t xml:space="preserve"> </w:t>
      </w:r>
      <w:proofErr w:type="spellStart"/>
      <w:proofErr w:type="gramStart"/>
      <w:r w:rsidRPr="00D6597F">
        <w:rPr>
          <w:i/>
        </w:rPr>
        <w:t>mvN</w:t>
      </w:r>
      <w:proofErr w:type="spellEnd"/>
      <w:r w:rsidRPr="00D6597F">
        <w:rPr>
          <w:i/>
        </w:rPr>
        <w:t>(</w:t>
      </w:r>
      <w:proofErr w:type="gramEnd"/>
      <w:r w:rsidRPr="00D6597F">
        <w:rPr>
          <w:i/>
        </w:rPr>
        <w:t xml:space="preserve">0, </w:t>
      </w:r>
      <w:r w:rsidR="00D6597F" w:rsidRPr="00D6597F">
        <w:rPr>
          <w:i/>
        </w:rPr>
        <w:t>σ</w:t>
      </w:r>
      <w:r w:rsidR="00D6597F">
        <w:rPr>
          <w:i/>
        </w:rPr>
        <w:t xml:space="preserve"> </w:t>
      </w:r>
      <w:r w:rsidR="00D6597F" w:rsidRPr="00D6597F">
        <w:rPr>
          <w:i/>
        </w:rPr>
        <w:t>K)</w:t>
      </w:r>
      <w:r>
        <w:t xml:space="preserve"> </w:t>
      </w:r>
      <w:r w:rsidR="004910A1">
        <w:t xml:space="preserve"> with </w:t>
      </w:r>
      <w:r>
        <w:t xml:space="preserve">expected mean vector 0 and covariance matrix </w:t>
      </w:r>
      <w:r w:rsidR="00D6597F" w:rsidRPr="00D6597F">
        <w:rPr>
          <w:i/>
        </w:rPr>
        <w:t>σ</w:t>
      </w:r>
      <w:r w:rsidR="00D6597F">
        <w:rPr>
          <w:i/>
        </w:rPr>
        <w:t xml:space="preserve"> </w:t>
      </w:r>
      <w:r w:rsidR="00D6597F" w:rsidRPr="00D6597F">
        <w:rPr>
          <w:i/>
        </w:rPr>
        <w:t>K</w:t>
      </w:r>
      <w:r>
        <w:t xml:space="preserve">. </w:t>
      </w:r>
      <w:r w:rsidR="00D6597F" w:rsidRPr="00D6597F">
        <w:rPr>
          <w:i/>
        </w:rPr>
        <w:t>σ</w:t>
      </w:r>
      <w:r w:rsidR="00D6597F">
        <w:rPr>
          <w:i/>
        </w:rPr>
        <w:t xml:space="preserve"> </w:t>
      </w:r>
      <w:r w:rsidR="00D6597F">
        <w:t xml:space="preserve">was the variance component. </w:t>
      </w:r>
      <w:r w:rsidR="00D6597F" w:rsidRPr="00D6597F">
        <w:rPr>
          <w:i/>
        </w:rPr>
        <w:t>K</w:t>
      </w:r>
      <w:r>
        <w:t xml:space="preserve"> was the kinship matrix of the samples. </w:t>
      </w:r>
      <w:proofErr w:type="spellStart"/>
      <w:proofErr w:type="gramStart"/>
      <w:r w:rsidR="00D6597F" w:rsidRPr="00D6597F">
        <w:rPr>
          <w:i/>
        </w:rPr>
        <w:t>mvN</w:t>
      </w:r>
      <w:proofErr w:type="spellEnd"/>
      <w:proofErr w:type="gramEnd"/>
      <w:r w:rsidR="00D6597F" w:rsidRPr="00D6597F">
        <w:rPr>
          <w:i/>
        </w:rPr>
        <w:t>(0, σ</w:t>
      </w:r>
      <w:r w:rsidR="00D6597F">
        <w:rPr>
          <w:i/>
        </w:rPr>
        <w:t xml:space="preserve"> </w:t>
      </w:r>
      <w:r w:rsidR="00D6597F" w:rsidRPr="00D6597F">
        <w:rPr>
          <w:i/>
        </w:rPr>
        <w:t>K)</w:t>
      </w:r>
      <w:r w:rsidR="00D6597F">
        <w:t xml:space="preserve"> </w:t>
      </w:r>
      <w:r>
        <w:t>was parameterize</w:t>
      </w:r>
      <w:r w:rsidR="00D6597F">
        <w:t xml:space="preserve">d by the </w:t>
      </w:r>
      <w:proofErr w:type="spellStart"/>
      <w:r w:rsidR="00D6597F">
        <w:t>Cholesky</w:t>
      </w:r>
      <w:proofErr w:type="spellEnd"/>
      <w:r w:rsidR="00D6597F">
        <w:t xml:space="preserve"> factoring of </w:t>
      </w:r>
      <w:r w:rsidR="00D6597F" w:rsidRPr="00D6597F">
        <w:rPr>
          <w:i/>
        </w:rPr>
        <w:t>K</w:t>
      </w:r>
      <w:r w:rsidR="00D6597F">
        <w:t xml:space="preserve"> and </w:t>
      </w:r>
      <w:r w:rsidR="00D6597F" w:rsidRPr="00D6597F">
        <w:rPr>
          <w:i/>
        </w:rPr>
        <w:t>n</w:t>
      </w:r>
      <w:r>
        <w:t xml:space="preserve"> independent standard normal distributions.</w:t>
      </w:r>
    </w:p>
    <w:p w14:paraId="6F4DC806" w14:textId="77777777" w:rsidR="004375BD" w:rsidRPr="004375BD" w:rsidRDefault="00A104BB" w:rsidP="00407C2B">
      <w:pPr>
        <w:pStyle w:val="normal0"/>
        <w:spacing w:before="120" w:after="120" w:line="360" w:lineRule="auto"/>
      </w:pPr>
      <m:oMathPara>
        <m:oMath>
          <m:r>
            <w:rPr>
              <w:rFonts w:ascii="Cambria Math" w:hAnsi="Cambria Math"/>
            </w:rPr>
            <w:lastRenderedPageBreak/>
            <m:t>u=L*z</m:t>
          </m:r>
          <m:r>
            <m:rPr>
              <m:sty m:val="p"/>
            </m:rPr>
            <w:rPr>
              <w:rFonts w:ascii="Cambria Math" w:hAnsi="Cambria Math"/>
            </w:rPr>
            <w:br/>
          </m:r>
        </m:oMath>
        <m:oMath>
          <m:r>
            <w:rPr>
              <w:rFonts w:ascii="Cambria Math" w:hAnsi="Cambria Math"/>
            </w:rPr>
            <m:t>L=Chol</m:t>
          </m:r>
          <m:d>
            <m:dPr>
              <m:ctrlPr>
                <w:rPr>
                  <w:rFonts w:ascii="Cambria Math" w:hAnsi="Cambria Math"/>
                  <w:i/>
                </w:rPr>
              </m:ctrlPr>
            </m:dPr>
            <m:e>
              <m:r>
                <w:rPr>
                  <w:rFonts w:ascii="Cambria Math" w:hAnsi="Cambria Math"/>
                </w:rPr>
                <m:t>K</m:t>
              </m:r>
            </m:e>
          </m:d>
          <m:r>
            <m:rPr>
              <m:sty m:val="p"/>
            </m:rPr>
            <w:rPr>
              <w:rFonts w:ascii="Cambria Math" w:hAnsi="Cambria Math"/>
            </w:rPr>
            <w:br/>
          </m:r>
        </m:oMath>
        <m:oMath>
          <m:r>
            <w:rPr>
              <w:rFonts w:ascii="Cambria Math" w:hAnsi="Cambria Math"/>
            </w:rPr>
            <m:t>z ~ mvN(0, σI)</m:t>
          </m:r>
        </m:oMath>
      </m:oMathPara>
    </w:p>
    <w:p w14:paraId="15FF70CA" w14:textId="77777777" w:rsidR="00407C2B" w:rsidRPr="005C4C39" w:rsidRDefault="00407C2B" w:rsidP="00407C2B">
      <w:pPr>
        <w:pStyle w:val="normal0"/>
        <w:spacing w:before="120" w:after="120" w:line="360" w:lineRule="auto"/>
        <w:rPr>
          <w:i/>
        </w:rPr>
      </w:pPr>
      <w:r w:rsidRPr="005C4C39">
        <w:rPr>
          <w:i/>
        </w:rPr>
        <w:t>Generalized linear mixed models for binary variables</w:t>
      </w:r>
    </w:p>
    <w:p w14:paraId="0396AA5C" w14:textId="77777777" w:rsidR="00407C2B" w:rsidRDefault="00407C2B" w:rsidP="00407C2B">
      <w:pPr>
        <w:pStyle w:val="normal0"/>
        <w:spacing w:before="120" w:after="120" w:line="360" w:lineRule="auto"/>
      </w:pPr>
      <w:r>
        <w:t xml:space="preserve">In </w:t>
      </w:r>
      <w:proofErr w:type="spellStart"/>
      <w:r>
        <w:t>logit</w:t>
      </w:r>
      <w:proofErr w:type="spellEnd"/>
      <w:r>
        <w:t xml:space="preserve">-LM, the 0/1 response variable </w:t>
      </w:r>
      <w:r w:rsidR="00263BA9" w:rsidRPr="00263BA9">
        <w:rPr>
          <w:i/>
        </w:rPr>
        <w:t>Y</w:t>
      </w:r>
      <w:r w:rsidR="00263BA9" w:rsidRPr="00263BA9">
        <w:rPr>
          <w:i/>
          <w:vertAlign w:val="subscript"/>
        </w:rPr>
        <w:t>i</w:t>
      </w:r>
      <w:r w:rsidR="00263BA9">
        <w:t xml:space="preserve"> </w:t>
      </w:r>
      <w:r>
        <w:t xml:space="preserve">followed a binomial distribution with a scalar parameter </w:t>
      </w:r>
      <w:r w:rsidR="00263BA9">
        <w:t xml:space="preserve">π </w:t>
      </w:r>
      <w:r>
        <w:t xml:space="preserve">representing the probability that </w:t>
      </w:r>
      <w:r w:rsidR="00263BA9" w:rsidRPr="00263BA9">
        <w:rPr>
          <w:i/>
        </w:rPr>
        <w:t>Y</w:t>
      </w:r>
      <w:r w:rsidR="00263BA9" w:rsidRPr="00263BA9">
        <w:rPr>
          <w:i/>
          <w:vertAlign w:val="subscript"/>
        </w:rPr>
        <w:t>i</w:t>
      </w:r>
      <w:r w:rsidR="00263BA9">
        <w:t xml:space="preserve"> </w:t>
      </w:r>
      <w:r>
        <w:t xml:space="preserve">equaled 1. </w:t>
      </w:r>
      <w:r w:rsidR="00C875B0">
        <w:rPr>
          <w:i/>
        </w:rPr>
        <w:t>π</w:t>
      </w:r>
      <w:r w:rsidR="00263BA9">
        <w:t xml:space="preserve"> </w:t>
      </w:r>
      <w:r>
        <w:t xml:space="preserve">was further transformed by the </w:t>
      </w:r>
      <w:proofErr w:type="spellStart"/>
      <w:r>
        <w:t>logit</w:t>
      </w:r>
      <w:proofErr w:type="spellEnd"/>
      <w:r>
        <w:t xml:space="preserve"> function and modeled in the linear model scheme. </w:t>
      </w:r>
    </w:p>
    <w:p w14:paraId="46124F02" w14:textId="77777777" w:rsidR="00C875B0" w:rsidRPr="00C875B0" w:rsidRDefault="00C875B0" w:rsidP="00C875B0">
      <w:pPr>
        <w:pStyle w:val="normal0"/>
        <w:spacing w:before="120" w:after="120" w:line="360" w:lineRule="auto"/>
      </w:pPr>
      <m:oMathPara>
        <m:oMath>
          <m:r>
            <w:rPr>
              <w:rFonts w:ascii="Cambria Math" w:hAnsi="Cambria Math"/>
            </w:rPr>
            <m:t>π=P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m:rPr>
              <m:sty m:val="p"/>
            </m:rPr>
            <w:rPr>
              <w:rFonts w:ascii="Cambria Math" w:hAnsi="Cambria Math"/>
            </w:rPr>
            <w:br/>
          </m:r>
        </m:oMath>
        <m:oMath>
          <m:r>
            <w:rPr>
              <w:rFonts w:ascii="Cambria Math" w:hAnsi="Cambria Math"/>
            </w:rPr>
            <m:t>logit</m:t>
          </m:r>
          <m:d>
            <m:dPr>
              <m:ctrlPr>
                <w:rPr>
                  <w:rFonts w:ascii="Cambria Math" w:hAnsi="Cambria Math"/>
                  <w:i/>
                </w:rPr>
              </m:ctrlPr>
            </m:dPr>
            <m:e>
              <m:r>
                <w:rPr>
                  <w:rFonts w:ascii="Cambria Math" w:hAnsi="Cambria Math"/>
                </w:rPr>
                <m:t>π</m:t>
              </m:r>
            </m:e>
          </m:d>
          <m:r>
            <w:rPr>
              <w:rFonts w:ascii="Cambria Math" w:hAnsi="Cambria Math"/>
            </w:rPr>
            <m:t>= Xβ+g</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+u</m:t>
          </m:r>
          <m:r>
            <m:rPr>
              <m:sty m:val="p"/>
            </m:rPr>
            <w:rPr>
              <w:rFonts w:ascii="Cambria Math" w:hAnsi="Cambria Math"/>
            </w:rPr>
            <w:br/>
          </m:r>
        </m:oMath>
        <m:oMath>
          <m:r>
            <w:rPr>
              <w:rFonts w:ascii="Cambria Math" w:hAnsi="Cambria Math"/>
            </w:rPr>
            <m:t>β ~ N</m:t>
          </m:r>
          <m:d>
            <m:dPr>
              <m:ctrlPr>
                <w:rPr>
                  <w:rFonts w:ascii="Cambria Math" w:hAnsi="Cambria Math"/>
                  <w:i/>
                </w:rPr>
              </m:ctrlPr>
            </m:dPr>
            <m:e>
              <m:r>
                <w:rPr>
                  <w:rFonts w:ascii="Cambria Math" w:hAnsi="Cambria Math"/>
                </w:rPr>
                <m:t>0, 1</m:t>
              </m:r>
            </m:e>
          </m:d>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N</m:t>
          </m:r>
          <m:d>
            <m:dPr>
              <m:ctrlPr>
                <w:rPr>
                  <w:rFonts w:ascii="Cambria Math" w:hAnsi="Cambria Math"/>
                  <w:i/>
                </w:rPr>
              </m:ctrlPr>
            </m:dPr>
            <m:e>
              <m:r>
                <w:rPr>
                  <w:rFonts w:ascii="Cambria Math" w:hAnsi="Cambria Math"/>
                </w:rPr>
                <m:t>0, 1</m:t>
              </m:r>
            </m:e>
          </m:d>
          <m:r>
            <m:rPr>
              <m:sty m:val="p"/>
            </m:rPr>
            <w:rPr>
              <w:rFonts w:ascii="Cambria Math" w:hAnsi="Cambria Math"/>
            </w:rPr>
            <w:br/>
          </m:r>
        </m:oMath>
        <m:oMath>
          <m:r>
            <w:rPr>
              <w:rFonts w:ascii="Cambria Math" w:hAnsi="Cambria Math"/>
            </w:rPr>
            <m:t>u ~ mvN</m:t>
          </m:r>
          <m:d>
            <m:dPr>
              <m:ctrlPr>
                <w:rPr>
                  <w:rFonts w:ascii="Cambria Math" w:hAnsi="Cambria Math"/>
                  <w:i/>
                </w:rPr>
              </m:ctrlPr>
            </m:dPr>
            <m:e>
              <m:r>
                <w:rPr>
                  <w:rFonts w:ascii="Cambria Math" w:hAnsi="Cambria Math"/>
                </w:rPr>
                <m:t>0, σK</m:t>
              </m:r>
            </m:e>
          </m:d>
          <m:r>
            <m:rPr>
              <m:sty m:val="p"/>
            </m:rPr>
            <w:rPr>
              <w:rFonts w:ascii="Cambria Math" w:hAnsi="Cambria Math"/>
            </w:rPr>
            <w:br/>
          </m:r>
        </m:oMath>
        <m:oMath>
          <m:r>
            <w:rPr>
              <w:rFonts w:ascii="Cambria Math" w:hAnsi="Cambria Math"/>
            </w:rPr>
            <m:t>σ ~ in</m:t>
          </m:r>
          <m:sSub>
            <m:sSubPr>
              <m:ctrlPr>
                <w:rPr>
                  <w:rFonts w:ascii="Cambria Math" w:hAnsi="Cambria Math"/>
                  <w:i/>
                </w:rPr>
              </m:ctrlPr>
            </m:sSubPr>
            <m:e>
              <m:r>
                <w:rPr>
                  <w:rFonts w:ascii="Cambria Math" w:hAnsi="Cambria Math"/>
                </w:rPr>
                <m:t>v</m:t>
              </m:r>
            </m:e>
            <m:sub>
              <m:r>
                <w:rPr>
                  <w:rFonts w:ascii="Cambria Math" w:hAnsi="Cambria Math"/>
                </w:rPr>
                <m:t>gamma</m:t>
              </m:r>
              <m:d>
                <m:dPr>
                  <m:ctrlPr>
                    <w:rPr>
                      <w:rFonts w:ascii="Cambria Math" w:hAnsi="Cambria Math"/>
                      <w:i/>
                    </w:rPr>
                  </m:ctrlPr>
                </m:dPr>
                <m:e>
                  <m:r>
                    <w:rPr>
                      <w:rFonts w:ascii="Cambria Math" w:hAnsi="Cambria Math"/>
                    </w:rPr>
                    <m:t>2, 1</m:t>
                  </m:r>
                </m:e>
              </m:d>
            </m:sub>
          </m:sSub>
        </m:oMath>
      </m:oMathPara>
    </w:p>
    <w:p w14:paraId="476DD36C" w14:textId="77777777" w:rsidR="00407C2B" w:rsidRPr="005C4C39" w:rsidRDefault="00407C2B" w:rsidP="00407C2B">
      <w:pPr>
        <w:pStyle w:val="normal0"/>
        <w:spacing w:before="120" w:after="120" w:line="360" w:lineRule="auto"/>
        <w:rPr>
          <w:i/>
        </w:rPr>
      </w:pPr>
      <w:r w:rsidRPr="005C4C39">
        <w:rPr>
          <w:i/>
        </w:rPr>
        <w:t>Generalized linear mixed models for ordered-categorical variables</w:t>
      </w:r>
    </w:p>
    <w:p w14:paraId="5B54ABF3" w14:textId="77777777" w:rsidR="00407C2B" w:rsidRDefault="00407C2B" w:rsidP="00407C2B">
      <w:pPr>
        <w:pStyle w:val="normal0"/>
        <w:spacing w:before="120" w:after="120" w:line="360" w:lineRule="auto"/>
      </w:pPr>
      <w:r>
        <w:t>In ordered-</w:t>
      </w:r>
      <w:proofErr w:type="spellStart"/>
      <w:r>
        <w:t>logit</w:t>
      </w:r>
      <w:proofErr w:type="spellEnd"/>
      <w:r>
        <w:t>-LM, the ordered cat</w:t>
      </w:r>
      <w:r w:rsidR="00263BA9">
        <w:t xml:space="preserve">egorical response variable </w:t>
      </w:r>
      <w:r w:rsidR="00263BA9" w:rsidRPr="00263BA9">
        <w:rPr>
          <w:i/>
        </w:rPr>
        <w:t>Y</w:t>
      </w:r>
      <w:r w:rsidR="00263BA9" w:rsidRPr="00263BA9">
        <w:rPr>
          <w:i/>
          <w:vertAlign w:val="subscript"/>
        </w:rPr>
        <w:t>i</w:t>
      </w:r>
      <w:r w:rsidR="00263BA9">
        <w:t xml:space="preserve"> with </w:t>
      </w:r>
      <w:r w:rsidR="00263BA9" w:rsidRPr="00263BA9">
        <w:rPr>
          <w:i/>
        </w:rPr>
        <w:t>J</w:t>
      </w:r>
      <w:r>
        <w:t xml:space="preserve"> levels followed a multinomial distribution with a v</w:t>
      </w:r>
      <w:r w:rsidR="00263BA9">
        <w:t>ector of parameters π</w:t>
      </w:r>
      <w:r>
        <w:t xml:space="preserve">, where </w:t>
      </w:r>
      <w:r w:rsidR="00807AC8">
        <w:t>π</w:t>
      </w:r>
      <w:proofErr w:type="spellStart"/>
      <w:r w:rsidR="00807AC8" w:rsidRPr="00807AC8">
        <w:rPr>
          <w:vertAlign w:val="subscript"/>
        </w:rPr>
        <w:t>ij</w:t>
      </w:r>
      <w:proofErr w:type="spellEnd"/>
      <w:r w:rsidR="00807AC8">
        <w:t xml:space="preserve"> </w:t>
      </w:r>
      <w:r>
        <w:t>represe</w:t>
      </w:r>
      <w:r w:rsidR="00807AC8">
        <w:t xml:space="preserve">nts the probability that the </w:t>
      </w:r>
      <w:proofErr w:type="spellStart"/>
      <w:r w:rsidR="00807AC8" w:rsidRPr="00807AC8">
        <w:rPr>
          <w:i/>
        </w:rPr>
        <w:t>i</w:t>
      </w:r>
      <w:r>
        <w:t>th</w:t>
      </w:r>
      <w:proofErr w:type="spellEnd"/>
      <w:r>
        <w:t xml:space="preserve"> observation falls in response category </w:t>
      </w:r>
      <w:r w:rsidR="00807AC8" w:rsidRPr="00807AC8">
        <w:rPr>
          <w:i/>
        </w:rPr>
        <w:t>j</w:t>
      </w:r>
      <w:r>
        <w:t xml:space="preserve">. Cumulative distribution of </w:t>
      </w:r>
      <w:r w:rsidR="00807AC8">
        <w:t xml:space="preserve">π </w:t>
      </w:r>
      <w:r>
        <w:t xml:space="preserve">was </w:t>
      </w:r>
      <w:proofErr w:type="spellStart"/>
      <w:r>
        <w:t>logit</w:t>
      </w:r>
      <w:proofErr w:type="spellEnd"/>
      <w:r>
        <w:t>-transformed and modeled in the linear model scheme.</w:t>
      </w:r>
    </w:p>
    <w:p w14:paraId="5A5581B0" w14:textId="77777777" w:rsidR="00807AC8" w:rsidRDefault="00807AC8" w:rsidP="00407C2B">
      <w:pPr>
        <w:pStyle w:val="normal0"/>
        <w:spacing w:before="120" w:after="120" w:line="360" w:lineRule="auto"/>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≤j</m:t>
              </m:r>
            </m:e>
          </m:d>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ij</m:t>
              </m:r>
            </m:sub>
          </m:sSub>
          <m:r>
            <m:rPr>
              <m:sty m:val="p"/>
            </m:rPr>
            <w:rPr>
              <w:rFonts w:ascii="Cambria Math" w:hAnsi="Cambria Math"/>
            </w:rPr>
            <w:br/>
          </m:r>
        </m:oMath>
        <m:oMath>
          <m:r>
            <w:rPr>
              <w:rFonts w:ascii="Cambria Math" w:hAnsi="Cambria Math"/>
            </w:rPr>
            <m:t>logit</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≤j</m:t>
                  </m:r>
                </m:e>
              </m:d>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 Xβ-g</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+u   j=1,…, J-1</m:t>
          </m:r>
          <m:r>
            <m:rPr>
              <m:sty m:val="p"/>
            </m:rPr>
            <w:rPr>
              <w:rFonts w:ascii="Cambria Math" w:hAnsi="Cambria Math"/>
            </w:rPr>
            <w:br/>
          </m:r>
        </m:oMath>
        <m:oMath>
          <m:r>
            <w:rPr>
              <w:rFonts w:ascii="Cambria Math" w:hAnsi="Cambria Math"/>
            </w:rPr>
            <m:t>θ=10*cumsum</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e>
          </m:d>
          <m:r>
            <m:rPr>
              <m:sty m:val="p"/>
            </m:rPr>
            <w:rPr>
              <w:rFonts w:ascii="Cambria Math" w:hAnsi="Cambria Math"/>
            </w:rPr>
            <w:br/>
          </m:r>
        </m:oMath>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=dirichlet(1)</m:t>
          </m:r>
          <m:r>
            <m:rPr>
              <m:sty m:val="p"/>
            </m:rPr>
            <w:rPr>
              <w:rFonts w:ascii="Cambria Math" w:hAnsi="Cambria Math"/>
            </w:rPr>
            <w:br/>
          </m:r>
        </m:oMath>
        <m:oMath>
          <m:r>
            <w:rPr>
              <w:rFonts w:ascii="Cambria Math" w:hAnsi="Cambria Math"/>
            </w:rPr>
            <m:t>β ~ N</m:t>
          </m:r>
          <m:d>
            <m:dPr>
              <m:ctrlPr>
                <w:rPr>
                  <w:rFonts w:ascii="Cambria Math" w:hAnsi="Cambria Math"/>
                  <w:i/>
                </w:rPr>
              </m:ctrlPr>
            </m:dPr>
            <m:e>
              <m:r>
                <w:rPr>
                  <w:rFonts w:ascii="Cambria Math" w:hAnsi="Cambria Math"/>
                </w:rPr>
                <m:t>0, 1</m:t>
              </m:r>
            </m:e>
          </m:d>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N</m:t>
          </m:r>
          <m:d>
            <m:dPr>
              <m:ctrlPr>
                <w:rPr>
                  <w:rFonts w:ascii="Cambria Math" w:hAnsi="Cambria Math"/>
                  <w:i/>
                </w:rPr>
              </m:ctrlPr>
            </m:dPr>
            <m:e>
              <m:r>
                <w:rPr>
                  <w:rFonts w:ascii="Cambria Math" w:hAnsi="Cambria Math"/>
                </w:rPr>
                <m:t>0, 1</m:t>
              </m:r>
            </m:e>
          </m:d>
          <m:r>
            <m:rPr>
              <m:sty m:val="p"/>
            </m:rPr>
            <w:rPr>
              <w:rFonts w:ascii="Cambria Math" w:hAnsi="Cambria Math"/>
            </w:rPr>
            <w:br/>
          </m:r>
        </m:oMath>
        <m:oMath>
          <m:r>
            <w:rPr>
              <w:rFonts w:ascii="Cambria Math" w:hAnsi="Cambria Math"/>
            </w:rPr>
            <m:t>u ~ mvN</m:t>
          </m:r>
          <m:d>
            <m:dPr>
              <m:ctrlPr>
                <w:rPr>
                  <w:rFonts w:ascii="Cambria Math" w:hAnsi="Cambria Math"/>
                  <w:i/>
                </w:rPr>
              </m:ctrlPr>
            </m:dPr>
            <m:e>
              <m:r>
                <w:rPr>
                  <w:rFonts w:ascii="Cambria Math" w:hAnsi="Cambria Math"/>
                </w:rPr>
                <m:t>0, σK</m:t>
              </m:r>
            </m:e>
          </m:d>
          <m:r>
            <m:rPr>
              <m:sty m:val="p"/>
            </m:rPr>
            <w:rPr>
              <w:rFonts w:ascii="Cambria Math" w:hAnsi="Cambria Math"/>
            </w:rPr>
            <w:br/>
          </m:r>
        </m:oMath>
        <m:oMath>
          <m:r>
            <w:rPr>
              <w:rFonts w:ascii="Cambria Math" w:hAnsi="Cambria Math"/>
            </w:rPr>
            <m:t>σ ~ in</m:t>
          </m:r>
          <m:sSub>
            <m:sSubPr>
              <m:ctrlPr>
                <w:rPr>
                  <w:rFonts w:ascii="Cambria Math" w:hAnsi="Cambria Math"/>
                  <w:i/>
                </w:rPr>
              </m:ctrlPr>
            </m:sSubPr>
            <m:e>
              <m:r>
                <w:rPr>
                  <w:rFonts w:ascii="Cambria Math" w:hAnsi="Cambria Math"/>
                </w:rPr>
                <m:t>v</m:t>
              </m:r>
            </m:e>
            <m:sub>
              <m:r>
                <w:rPr>
                  <w:rFonts w:ascii="Cambria Math" w:hAnsi="Cambria Math"/>
                </w:rPr>
                <m:t>gamma</m:t>
              </m:r>
              <m:d>
                <m:dPr>
                  <m:ctrlPr>
                    <w:rPr>
                      <w:rFonts w:ascii="Cambria Math" w:hAnsi="Cambria Math"/>
                      <w:i/>
                    </w:rPr>
                  </m:ctrlPr>
                </m:dPr>
                <m:e>
                  <m:r>
                    <w:rPr>
                      <w:rFonts w:ascii="Cambria Math" w:hAnsi="Cambria Math"/>
                    </w:rPr>
                    <m:t>2, 1</m:t>
                  </m:r>
                </m:e>
              </m:d>
            </m:sub>
          </m:sSub>
        </m:oMath>
      </m:oMathPara>
    </w:p>
    <w:p w14:paraId="1D5D12CF" w14:textId="77777777" w:rsidR="00407C2B" w:rsidRDefault="00807AC8" w:rsidP="00407C2B">
      <w:pPr>
        <w:pStyle w:val="normal0"/>
        <w:spacing w:before="120" w:after="120" w:line="360" w:lineRule="auto"/>
      </w:pPr>
      <w:proofErr w:type="spellStart"/>
      <w:r w:rsidRPr="00807AC8">
        <w:rPr>
          <w:i/>
        </w:rPr>
        <w:t>θ</w:t>
      </w:r>
      <w:r w:rsidRPr="00807AC8">
        <w:rPr>
          <w:i/>
          <w:vertAlign w:val="subscript"/>
        </w:rPr>
        <w:t>j</w:t>
      </w:r>
      <w:proofErr w:type="spellEnd"/>
      <w:r>
        <w:t xml:space="preserve"> </w:t>
      </w:r>
      <w:r w:rsidR="00407C2B">
        <w:t>modeled the distances between the categori</w:t>
      </w:r>
      <w:r>
        <w:t>es by providing each category a</w:t>
      </w:r>
      <w:r w:rsidR="00407C2B">
        <w:t xml:space="preserve"> unique intercept. </w:t>
      </w:r>
      <w:r>
        <w:t xml:space="preserve">θ </w:t>
      </w:r>
      <w:r w:rsidR="00407C2B">
        <w:t xml:space="preserve">was defined as ten times the cumulative sum of a multivariate variable </w:t>
      </w:r>
      <w:r w:rsidRPr="00807AC8">
        <w:rPr>
          <w:i/>
        </w:rPr>
        <w:t>θ</w:t>
      </w:r>
      <w:r>
        <w:rPr>
          <w:i/>
          <w:vertAlign w:val="subscript"/>
        </w:rPr>
        <w:t>0</w:t>
      </w:r>
      <w:r w:rsidR="00407C2B">
        <w:t xml:space="preserve">, where </w:t>
      </w:r>
      <w:r w:rsidRPr="00807AC8">
        <w:rPr>
          <w:i/>
        </w:rPr>
        <w:t>θ</w:t>
      </w:r>
      <w:r>
        <w:rPr>
          <w:i/>
          <w:vertAlign w:val="subscript"/>
        </w:rPr>
        <w:t xml:space="preserve">0 </w:t>
      </w:r>
      <w:r>
        <w:t xml:space="preserve">followed a </w:t>
      </w:r>
      <w:r w:rsidRPr="00807AC8">
        <w:rPr>
          <w:i/>
        </w:rPr>
        <w:t>J-1</w:t>
      </w:r>
      <w:r w:rsidR="00407C2B">
        <w:t xml:space="preserve"> dimension </w:t>
      </w:r>
      <w:proofErr w:type="spellStart"/>
      <w:r w:rsidR="00407C2B" w:rsidRPr="00807AC8">
        <w:rPr>
          <w:i/>
        </w:rPr>
        <w:t>Dirichlet</w:t>
      </w:r>
      <w:proofErr w:type="spellEnd"/>
      <w:r w:rsidR="00407C2B">
        <w:t xml:space="preserve"> distribution in prior. </w:t>
      </w:r>
    </w:p>
    <w:p w14:paraId="16A748D2" w14:textId="77777777" w:rsidR="00407C2B" w:rsidRPr="005C4C39" w:rsidRDefault="00407C2B" w:rsidP="00407C2B">
      <w:pPr>
        <w:pStyle w:val="normal0"/>
        <w:spacing w:before="120" w:after="120" w:line="360" w:lineRule="auto"/>
        <w:rPr>
          <w:i/>
        </w:rPr>
      </w:pPr>
      <w:r w:rsidRPr="005C4C39">
        <w:rPr>
          <w:i/>
        </w:rPr>
        <w:t>Modeling the prior information of variant effects</w:t>
      </w:r>
    </w:p>
    <w:p w14:paraId="2AA16DEB" w14:textId="7487065A" w:rsidR="00407C2B" w:rsidRDefault="00407C2B" w:rsidP="00407C2B">
      <w:pPr>
        <w:pStyle w:val="normal0"/>
        <w:spacing w:before="120" w:after="120" w:line="360" w:lineRule="auto"/>
      </w:pPr>
      <w:r>
        <w:lastRenderedPageBreak/>
        <w:t xml:space="preserve">To integrate prior information of variant effects, </w:t>
      </w:r>
      <w:r w:rsidRPr="003365C8">
        <w:rPr>
          <w:i/>
        </w:rPr>
        <w:t>Bayes-GLMM</w:t>
      </w:r>
      <w:r>
        <w:t xml:space="preserve"> implemented an approach that allowed priors to only modulate information of the data under study. In this method, prior distribution of variant effect was modeled by a hierarchical model,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w:proofErr w:type="gramStart"/>
        <m:r>
          <w:rPr>
            <w:rFonts w:ascii="Cambria Math" w:hAnsi="Cambria Math"/>
          </w:rPr>
          <m:t>N(</m:t>
        </m:r>
        <w:proofErr w:type="gramEn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oMath>
      <w:r>
        <w:t xml:space="preserve">, in which </w:t>
      </w:r>
      <w:r w:rsidR="00CF08F9" w:rsidRPr="00CF08F9">
        <w:rPr>
          <w:i/>
        </w:rPr>
        <w:t>t</w:t>
      </w:r>
      <w:r>
        <w:t xml:space="preserve"> represented prior information of the given variant. </w:t>
      </w:r>
      <w:proofErr w:type="gramStart"/>
      <w:r w:rsidR="00CF08F9" w:rsidRPr="00CF08F9">
        <w:rPr>
          <w:i/>
        </w:rPr>
        <w:t>t</w:t>
      </w:r>
      <w:proofErr w:type="gramEnd"/>
      <w:r w:rsidRPr="00CF08F9">
        <w:rPr>
          <w:i/>
        </w:rPr>
        <w:t xml:space="preserve"> </w:t>
      </w:r>
      <w:r>
        <w:t xml:space="preserve">was further modeled by a normal distribution with expected mean the standardized effect size </w:t>
      </w:r>
      <w:r w:rsidR="00CF08F9" w:rsidRPr="00CF08F9">
        <w:rPr>
          <w:i/>
        </w:rPr>
        <w:t>prior</w:t>
      </w:r>
      <w:r w:rsidR="00CF08F9">
        <w:t xml:space="preserve"> and unit deviation. </w:t>
      </w:r>
      <w:r w:rsidR="004910A1">
        <w:t xml:space="preserve">The variable </w:t>
      </w:r>
      <w:r w:rsidR="00CF08F9" w:rsidRPr="00CF08F9">
        <w:rPr>
          <w:i/>
        </w:rPr>
        <w:t>prior</w:t>
      </w:r>
      <w:r>
        <w:t xml:space="preserve"> was defined by the variant's prior effect size divided by its standard error, which was often reported </w:t>
      </w:r>
      <w:r w:rsidR="004910A1">
        <w:t xml:space="preserve">in </w:t>
      </w:r>
      <w:r>
        <w:t>publ</w:t>
      </w:r>
      <w:r w:rsidR="00CF08F9">
        <w:t>ished GWAS</w:t>
      </w:r>
      <w:r w:rsidR="004910A1">
        <w:t xml:space="preserve"> summary statistics</w:t>
      </w:r>
      <w:r w:rsidR="00CF08F9">
        <w:t xml:space="preserve">. A standard normal, </w:t>
      </w:r>
      <w:proofErr w:type="gramStart"/>
      <w:r w:rsidR="00CF08F9" w:rsidRPr="00CF08F9">
        <w:rPr>
          <w:i/>
        </w:rPr>
        <w:t>N(</w:t>
      </w:r>
      <w:proofErr w:type="gramEnd"/>
      <w:r w:rsidR="00CF08F9" w:rsidRPr="00CF08F9">
        <w:rPr>
          <w:i/>
        </w:rPr>
        <w:t>0, 1)</w:t>
      </w:r>
      <w:r w:rsidR="00CF08F9">
        <w:t>, was used for β</w:t>
      </w:r>
      <w:r w:rsidR="00CF08F9" w:rsidRPr="00CF08F9">
        <w:rPr>
          <w:vertAlign w:val="subscript"/>
        </w:rPr>
        <w:t>0</w:t>
      </w:r>
      <w:r>
        <w:t xml:space="preserve"> of variants with no known effects. </w:t>
      </w:r>
    </w:p>
    <w:p w14:paraId="0E028ABE" w14:textId="77777777" w:rsidR="00CF08F9" w:rsidRDefault="00872303" w:rsidP="00407C2B">
      <w:pPr>
        <w:pStyle w:val="normal0"/>
        <w:spacing w:before="120" w:after="120" w:line="360" w:lineRule="auto"/>
      </w:pPr>
      <m:oMathPara>
        <m:oMath>
          <m:sSub>
            <m:sSubPr>
              <m:ctrlPr>
                <w:rPr>
                  <w:rFonts w:ascii="Cambria Math" w:hAnsi="Cambria Math"/>
                  <w:i/>
                </w:rPr>
              </m:ctrlPr>
            </m:sSubPr>
            <m:e>
              <m:r>
                <w:rPr>
                  <w:rFonts w:ascii="Cambria Math" w:hAnsi="Cambria Math"/>
                </w:rPr>
                <m:t>β</m:t>
              </m:r>
            </m:e>
            <m:sub>
              <m:r>
                <w:rPr>
                  <w:rFonts w:ascii="Cambria Math" w:hAnsi="Cambria Math"/>
                </w:rPr>
                <m:t xml:space="preserve">0 </m:t>
              </m:r>
            </m:sub>
          </m:sSub>
          <m:r>
            <w:rPr>
              <w:rFonts w:ascii="Cambria Math" w:hAnsi="Cambria Math"/>
            </w:rPr>
            <m:t>~ N</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0</m:t>
                  </m:r>
                </m:sub>
              </m:sSub>
            </m:e>
          </m:d>
          <m:r>
            <m:rPr>
              <m:sty m:val="p"/>
            </m:rPr>
            <w:rPr>
              <w:rFonts w:ascii="Cambria Math" w:hAnsi="Cambria Math"/>
            </w:rPr>
            <w:br/>
          </m:r>
        </m:oMath>
        <m:oMath>
          <m:r>
            <w:rPr>
              <w:rFonts w:ascii="Cambria Math" w:hAnsi="Cambria Math"/>
            </w:rPr>
            <m:t>t ~ N</m:t>
          </m:r>
          <m:d>
            <m:dPr>
              <m:ctrlPr>
                <w:rPr>
                  <w:rFonts w:ascii="Cambria Math" w:hAnsi="Cambria Math"/>
                  <w:i/>
                </w:rPr>
              </m:ctrlPr>
            </m:dPr>
            <m:e>
              <m:r>
                <w:rPr>
                  <w:rFonts w:ascii="Cambria Math" w:hAnsi="Cambria Math"/>
                </w:rPr>
                <m:t>prior, 1</m:t>
              </m:r>
            </m:e>
          </m:d>
          <m:r>
            <m:rPr>
              <m:sty m:val="p"/>
            </m:rPr>
            <w:rPr>
              <w:rFonts w:ascii="Cambria Math" w:hAnsi="Cambria Math"/>
            </w:rPr>
            <w:br/>
          </m:r>
        </m:oMath>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 xml:space="preserve"> ~ in</m:t>
          </m:r>
          <m:sSub>
            <m:sSubPr>
              <m:ctrlPr>
                <w:rPr>
                  <w:rFonts w:ascii="Cambria Math" w:hAnsi="Cambria Math"/>
                  <w:i/>
                </w:rPr>
              </m:ctrlPr>
            </m:sSubPr>
            <m:e>
              <m:r>
                <w:rPr>
                  <w:rFonts w:ascii="Cambria Math" w:hAnsi="Cambria Math"/>
                </w:rPr>
                <m:t>v</m:t>
              </m:r>
            </m:e>
            <m:sub>
              <m:r>
                <w:rPr>
                  <w:rFonts w:ascii="Cambria Math" w:hAnsi="Cambria Math"/>
                </w:rPr>
                <m:t>gamma</m:t>
              </m:r>
              <m:d>
                <m:dPr>
                  <m:ctrlPr>
                    <w:rPr>
                      <w:rFonts w:ascii="Cambria Math" w:hAnsi="Cambria Math"/>
                      <w:i/>
                    </w:rPr>
                  </m:ctrlPr>
                </m:dPr>
                <m:e>
                  <m:r>
                    <w:rPr>
                      <w:rFonts w:ascii="Cambria Math" w:hAnsi="Cambria Math"/>
                    </w:rPr>
                    <m:t>2, 1</m:t>
                  </m:r>
                </m:e>
              </m:d>
            </m:sub>
          </m:sSub>
        </m:oMath>
      </m:oMathPara>
    </w:p>
    <w:p w14:paraId="1291619C" w14:textId="4D3B7AE2" w:rsidR="00C91560" w:rsidRPr="000D3CA8" w:rsidRDefault="00407C2B" w:rsidP="00407C2B">
      <w:pPr>
        <w:pStyle w:val="normal0"/>
        <w:spacing w:before="120" w:after="120" w:line="360" w:lineRule="auto"/>
      </w:pPr>
      <w:r>
        <w:t xml:space="preserve">We found this method of using priors appealing in three aspects: (1) it standardized the different interpretations of effect size from different statistical models; (2) it </w:t>
      </w:r>
      <w:r w:rsidR="004910A1">
        <w:t xml:space="preserve">used </w:t>
      </w:r>
      <w:r>
        <w:t>information on both effect size and its standard error;</w:t>
      </w:r>
      <w:r w:rsidR="004910A1">
        <w:t xml:space="preserve"> and</w:t>
      </w:r>
      <w:r>
        <w:t xml:space="preserve"> (3) it softened the strong weight of priors from studies</w:t>
      </w:r>
      <w:r w:rsidR="004910A1">
        <w:t xml:space="preserve"> with unbalanced sample sizes</w:t>
      </w:r>
      <w:r>
        <w:t>.</w:t>
      </w:r>
    </w:p>
    <w:p w14:paraId="6E5A5531" w14:textId="77777777" w:rsidR="00407C2B" w:rsidRPr="005C4C39" w:rsidRDefault="00407C2B" w:rsidP="00407C2B">
      <w:pPr>
        <w:pStyle w:val="normal0"/>
        <w:spacing w:before="120" w:after="120" w:line="360" w:lineRule="auto"/>
        <w:rPr>
          <w:b/>
        </w:rPr>
      </w:pPr>
      <w:r w:rsidRPr="005C4C39">
        <w:rPr>
          <w:b/>
        </w:rPr>
        <w:t>Model estimations</w:t>
      </w:r>
    </w:p>
    <w:p w14:paraId="1A83297F" w14:textId="1E6AB455" w:rsidR="00407C2B" w:rsidRDefault="00407C2B" w:rsidP="00407C2B">
      <w:pPr>
        <w:pStyle w:val="normal0"/>
        <w:spacing w:before="120" w:after="120" w:line="360" w:lineRule="auto"/>
      </w:pPr>
      <w:r>
        <w:t xml:space="preserve">Our models were built under Stan, which provides a flexible and efficient programming environment for statistical modeling. Inherited from Stan, </w:t>
      </w:r>
      <w:r w:rsidR="000E32A7" w:rsidRPr="002A54DC">
        <w:rPr>
          <w:i/>
        </w:rPr>
        <w:t>Bayes-GLMM</w:t>
      </w:r>
      <w:r>
        <w:t xml:space="preserve"> supported two methods for parameter estimation, L-BFGS maximal likelihood estimation (MLE) and Hamilton Markov chain Monte Carlo (HMC) sampling. </w:t>
      </w:r>
      <w:r w:rsidR="004910A1">
        <w:t xml:space="preserve">The </w:t>
      </w:r>
      <w:r>
        <w:t>MLE method made</w:t>
      </w:r>
      <w:r w:rsidR="004910A1">
        <w:t xml:space="preserve"> </w:t>
      </w:r>
      <w:proofErr w:type="gramStart"/>
      <w:r w:rsidR="004910A1">
        <w:t>a</w:t>
      </w:r>
      <w:r>
        <w:t xml:space="preserve"> </w:t>
      </w:r>
      <w:r w:rsidR="00F34C51">
        <w:t>point</w:t>
      </w:r>
      <w:proofErr w:type="gramEnd"/>
      <w:r>
        <w:t xml:space="preserve"> estimation for each parameter that maximized the joint posterior of model parameters, whereas</w:t>
      </w:r>
      <w:r w:rsidR="004910A1">
        <w:t xml:space="preserve"> the</w:t>
      </w:r>
      <w:r>
        <w:t xml:space="preserve"> MCMC sampling method captured a full posterior distribution for each parameter by iterative sampling. Significance of the estimated effect size </w:t>
      </w:r>
      <w:r w:rsidR="0013384D">
        <w:t>β</w:t>
      </w:r>
      <w:r w:rsidR="0013384D" w:rsidRPr="0013384D">
        <w:rPr>
          <w:vertAlign w:val="subscript"/>
        </w:rPr>
        <w:t>0</w:t>
      </w:r>
      <w:r w:rsidR="0013384D">
        <w:t xml:space="preserve"> </w:t>
      </w:r>
      <w:r>
        <w:t xml:space="preserve">can be accessed by combing </w:t>
      </w:r>
      <w:r w:rsidR="0013384D">
        <w:t>β</w:t>
      </w:r>
      <w:r w:rsidR="0013384D" w:rsidRPr="0013384D">
        <w:rPr>
          <w:vertAlign w:val="subscript"/>
        </w:rPr>
        <w:t>0</w:t>
      </w:r>
      <w:r>
        <w:t xml:space="preserve"> and its standard error </w:t>
      </w:r>
      <w:proofErr w:type="gramStart"/>
      <w:r w:rsidR="0013384D" w:rsidRPr="0013384D">
        <w:rPr>
          <w:i/>
        </w:rPr>
        <w:t>SE(</w:t>
      </w:r>
      <w:proofErr w:type="gramEnd"/>
      <w:r w:rsidR="0013384D" w:rsidRPr="0013384D">
        <w:rPr>
          <w:i/>
        </w:rPr>
        <w:t>β</w:t>
      </w:r>
      <w:r w:rsidR="0013384D" w:rsidRPr="0013384D">
        <w:rPr>
          <w:i/>
          <w:vertAlign w:val="subscript"/>
        </w:rPr>
        <w:t>0</w:t>
      </w:r>
      <w:r w:rsidR="0013384D" w:rsidRPr="0013384D">
        <w:rPr>
          <w:i/>
        </w:rPr>
        <w:t>)</w:t>
      </w:r>
      <w:r w:rsidRPr="0013384D">
        <w:rPr>
          <w:i/>
        </w:rPr>
        <w:t>.</w:t>
      </w:r>
      <w:r>
        <w:t xml:space="preserve"> Standard errors of MLE were computed as the inverse of the square root of the diagonal elements of the observed Fisher </w:t>
      </w:r>
      <w:r w:rsidR="004910A1">
        <w:t xml:space="preserve">information </w:t>
      </w:r>
      <w:r>
        <w:t>matrix (</w:t>
      </w:r>
      <w:proofErr w:type="spellStart"/>
      <w:r>
        <w:t>Pawitan</w:t>
      </w:r>
      <w:proofErr w:type="spellEnd"/>
      <w:r>
        <w:t xml:space="preserve">, 2001). In MCMC sampling, </w:t>
      </w:r>
      <w:proofErr w:type="gramStart"/>
      <w:r w:rsidR="0013384D" w:rsidRPr="0013384D">
        <w:rPr>
          <w:i/>
        </w:rPr>
        <w:t>SE(</w:t>
      </w:r>
      <w:proofErr w:type="gramEnd"/>
      <w:r w:rsidR="0013384D" w:rsidRPr="0013384D">
        <w:rPr>
          <w:i/>
        </w:rPr>
        <w:t>β</w:t>
      </w:r>
      <w:r w:rsidR="0013384D" w:rsidRPr="0013384D">
        <w:rPr>
          <w:i/>
          <w:vertAlign w:val="subscript"/>
        </w:rPr>
        <w:t>0</w:t>
      </w:r>
      <w:r w:rsidR="0013384D" w:rsidRPr="0013384D">
        <w:rPr>
          <w:i/>
        </w:rPr>
        <w:t>)</w:t>
      </w:r>
      <w:r w:rsidR="0013384D">
        <w:t xml:space="preserve"> </w:t>
      </w:r>
      <w:r>
        <w:t>was computed directly from</w:t>
      </w:r>
      <w:r w:rsidR="0013384D">
        <w:t xml:space="preserve"> the samples. A standardized </w:t>
      </w:r>
      <w:r w:rsidR="0013384D" w:rsidRPr="0013384D">
        <w:rPr>
          <w:i/>
        </w:rPr>
        <w:t>z</w:t>
      </w:r>
      <w:r>
        <w:t xml:space="preserve"> value was computed as </w:t>
      </w:r>
      <w:r w:rsidR="0013384D">
        <w:t>β</w:t>
      </w:r>
      <w:r w:rsidR="0013384D" w:rsidRPr="0013384D">
        <w:rPr>
          <w:vertAlign w:val="subscript"/>
        </w:rPr>
        <w:t>0</w:t>
      </w:r>
      <w:r w:rsidR="0082206C">
        <w:rPr>
          <w:i/>
        </w:rPr>
        <w:t xml:space="preserve"> / </w:t>
      </w:r>
      <w:proofErr w:type="gramStart"/>
      <w:r w:rsidR="0082206C">
        <w:rPr>
          <w:i/>
        </w:rPr>
        <w:t>S</w:t>
      </w:r>
      <w:r w:rsidR="0013384D" w:rsidRPr="0013384D">
        <w:rPr>
          <w:i/>
        </w:rPr>
        <w:t>E(</w:t>
      </w:r>
      <w:proofErr w:type="gramEnd"/>
      <w:r w:rsidR="0013384D" w:rsidRPr="0013384D">
        <w:rPr>
          <w:i/>
        </w:rPr>
        <w:t>β</w:t>
      </w:r>
      <w:r w:rsidR="0013384D" w:rsidRPr="0013384D">
        <w:rPr>
          <w:i/>
          <w:vertAlign w:val="subscript"/>
        </w:rPr>
        <w:t>0</w:t>
      </w:r>
      <w:r w:rsidR="0013384D" w:rsidRPr="0013384D">
        <w:rPr>
          <w:i/>
        </w:rPr>
        <w:t>)</w:t>
      </w:r>
      <w:r>
        <w:t xml:space="preserve">, which led to a P-value that quantified the probability of obtaining the </w:t>
      </w:r>
      <w:r w:rsidR="0082206C">
        <w:t>β</w:t>
      </w:r>
      <w:r w:rsidR="0082206C" w:rsidRPr="0013384D">
        <w:rPr>
          <w:vertAlign w:val="subscript"/>
        </w:rPr>
        <w:t>0</w:t>
      </w:r>
      <w:r w:rsidR="0082206C">
        <w:t xml:space="preserve"> </w:t>
      </w:r>
      <w:r>
        <w:t>by chance.</w:t>
      </w:r>
      <w:r w:rsidR="000D5E4E">
        <w:br/>
      </w:r>
      <m:oMathPara>
        <m:oMath>
          <m:r>
            <w:rPr>
              <w:rFonts w:ascii="Cambria Math" w:hAnsi="Cambria Math"/>
            </w:rPr>
            <m:t>SE</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I</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e>
                  </m:d>
                </m:e>
              </m:rad>
            </m:den>
          </m:f>
          <m:r>
            <w:rPr>
              <w:rFonts w:ascii="Cambria Math" w:hAnsi="Cambria Math"/>
            </w:rPr>
            <m:t xml:space="preserve"> </m:t>
          </m:r>
          <m:r>
            <m:rPr>
              <m:sty m:val="p"/>
            </m:rPr>
            <w:rPr>
              <w:rFonts w:ascii="Cambria Math" w:hAnsi="Cambria Math"/>
            </w:rPr>
            <w:br/>
          </m:r>
        </m:oMath>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φ</m:t>
                  </m:r>
                </m:e>
                <m:sup>
                  <m:r>
                    <w:rPr>
                      <w:rFonts w:ascii="Cambria Math" w:hAnsi="Cambria Math"/>
                    </w:rPr>
                    <m:t>2</m:t>
                  </m:r>
                </m:sup>
              </m:sSup>
            </m:num>
            <m:den>
              <m:r>
                <w:rPr>
                  <w:rFonts w:ascii="Cambria Math" w:hAnsi="Cambria Math"/>
                </w:rPr>
                <m:t>φ</m:t>
              </m:r>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 xml:space="preserve">  1≤i, j≤p</m:t>
          </m:r>
        </m:oMath>
      </m:oMathPara>
    </w:p>
    <w:p w14:paraId="34DBA7CE" w14:textId="0BC9AD24" w:rsidR="00407C2B" w:rsidRDefault="00872303" w:rsidP="00407C2B">
      <w:pPr>
        <w:pStyle w:val="normal0"/>
        <w:spacing w:before="120" w:after="120" w:line="36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oMath>
      <w:r w:rsidR="000D5E4E">
        <w:t xml:space="preserve"> </w:t>
      </w:r>
      <w:proofErr w:type="gramStart"/>
      <w:r w:rsidR="00171655">
        <w:t>was</w:t>
      </w:r>
      <w:proofErr w:type="gramEnd"/>
      <w:r w:rsidR="00171655">
        <w:t xml:space="preserve"> MLE of model parameters</w:t>
      </w:r>
      <w:r w:rsidR="004910A1">
        <w:t>,</w:t>
      </w:r>
      <w:r w:rsidR="00171655">
        <w:t xml:space="preserve"> </w:t>
      </w:r>
      <w:r w:rsidR="00171655" w:rsidRPr="00561885">
        <w:rPr>
          <w:i/>
        </w:rPr>
        <w:t>I(θ)</w:t>
      </w:r>
      <w:r w:rsidR="00407C2B">
        <w:t xml:space="preserve"> was the Fisher </w:t>
      </w:r>
      <w:r w:rsidR="004910A1">
        <w:t>i</w:t>
      </w:r>
      <w:r w:rsidR="00407C2B">
        <w:t>nformation matrix</w:t>
      </w:r>
      <w:r w:rsidR="004910A1">
        <w:t>, and</w:t>
      </w:r>
      <w:r w:rsidR="00171655">
        <w:t xml:space="preserve"> </w:t>
      </w:r>
      <w:r w:rsidR="00171655" w:rsidRPr="00171655">
        <w:rPr>
          <w:i/>
        </w:rPr>
        <w:t>p</w:t>
      </w:r>
      <w:r w:rsidR="00407C2B">
        <w:t xml:space="preserve"> was the number of parameters.</w:t>
      </w:r>
    </w:p>
    <w:p w14:paraId="69C16C4A" w14:textId="584E3228" w:rsidR="00407C2B" w:rsidRDefault="00407C2B" w:rsidP="00407C2B">
      <w:pPr>
        <w:pStyle w:val="normal0"/>
        <w:spacing w:before="120" w:after="120" w:line="360" w:lineRule="auto"/>
      </w:pPr>
      <w:r>
        <w:t>In genetic association studies, comparing the two nested null and full models was a widely used method to estimate the significance of a variant. The full models were the same as described above whereas the null</w:t>
      </w:r>
      <w:r w:rsidR="004235FA">
        <w:t xml:space="preserve"> models ignored the variant, </w:t>
      </w:r>
      <w:r w:rsidR="004235FA" w:rsidRPr="004235FA">
        <w:rPr>
          <w:i/>
        </w:rPr>
        <w:t>g</w:t>
      </w:r>
      <w:r>
        <w:t xml:space="preserve">, as a linear predictor. In MLE, the </w:t>
      </w:r>
      <w:r w:rsidR="004910A1">
        <w:t>null-to-</w:t>
      </w:r>
      <w:r>
        <w:t>full model improvements was quantified by LRT, which equals two times the log likelihood difference between the full and null models using the MLE estimation of model parameters.</w:t>
      </w:r>
    </w:p>
    <w:p w14:paraId="3C6446A6" w14:textId="77777777" w:rsidR="004235FA" w:rsidRDefault="004235FA" w:rsidP="00407C2B">
      <w:pPr>
        <w:pStyle w:val="normal0"/>
        <w:spacing w:before="120" w:after="120" w:line="360" w:lineRule="auto"/>
      </w:pPr>
      <m:oMathPara>
        <m:oMath>
          <m:r>
            <w:rPr>
              <w:rFonts w:ascii="Cambria Math" w:hAnsi="Cambria Math"/>
            </w:rPr>
            <m:t>LRT= -2*(</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P(data|</m:t>
                  </m:r>
                  <m:sSubSup>
                    <m:sSubSupPr>
                      <m:ctrlPr>
                        <w:rPr>
                          <w:rFonts w:ascii="Cambria Math" w:hAnsi="Cambria Math"/>
                          <w:i/>
                        </w:rPr>
                      </m:ctrlPr>
                    </m:sSubSupPr>
                    <m:e>
                      <m:r>
                        <w:rPr>
                          <w:rFonts w:ascii="Cambria Math" w:hAnsi="Cambria Math"/>
                        </w:rPr>
                        <m:t>θ</m:t>
                      </m:r>
                    </m:e>
                    <m:sub>
                      <m:r>
                        <w:rPr>
                          <w:rFonts w:ascii="Cambria Math" w:hAnsi="Cambria Math"/>
                        </w:rPr>
                        <m:t>p</m:t>
                      </m:r>
                    </m:sub>
                    <m:sup>
                      <m:r>
                        <w:rPr>
                          <w:rFonts w:ascii="Cambria Math" w:hAnsi="Cambria Math"/>
                        </w:rPr>
                        <m:t>n</m:t>
                      </m:r>
                    </m:sup>
                  </m:sSubSup>
                  <m:r>
                    <w:rPr>
                      <w:rFonts w:ascii="Cambria Math" w:hAnsi="Cambria Math"/>
                    </w:rPr>
                    <m:t>)</m:t>
                  </m:r>
                </m:e>
              </m:d>
            </m:e>
          </m:func>
          <m:r>
            <w:rPr>
              <w:rFonts w:ascii="Cambria Math" w:hAnsi="Cambria Math"/>
            </w:rPr>
            <m:t>-</m:t>
          </m:r>
          <m:r>
            <m:rPr>
              <m:sty m:val="p"/>
            </m:rPr>
            <w:rPr>
              <w:rFonts w:ascii="Cambria Math" w:hAnsi="Cambria Math"/>
            </w:rPr>
            <m:t>log⁡</m:t>
          </m:r>
          <m:r>
            <w:rPr>
              <w:rFonts w:ascii="Cambria Math" w:hAnsi="Cambria Math"/>
            </w:rPr>
            <m:t>(P(data|</m:t>
          </m:r>
          <m:sSubSup>
            <m:sSubSupPr>
              <m:ctrlPr>
                <w:rPr>
                  <w:rFonts w:ascii="Cambria Math" w:hAnsi="Cambria Math"/>
                  <w:i/>
                </w:rPr>
              </m:ctrlPr>
            </m:sSubSupPr>
            <m:e>
              <m:r>
                <w:rPr>
                  <w:rFonts w:ascii="Cambria Math" w:hAnsi="Cambria Math"/>
                </w:rPr>
                <m:t>θ</m:t>
              </m:r>
            </m:e>
            <m:sub>
              <m:r>
                <w:rPr>
                  <w:rFonts w:ascii="Cambria Math" w:hAnsi="Cambria Math"/>
                </w:rPr>
                <m:t>p</m:t>
              </m:r>
            </m:sub>
            <m:sup>
              <m:r>
                <w:rPr>
                  <w:rFonts w:ascii="Cambria Math" w:hAnsi="Cambria Math"/>
                </w:rPr>
                <m:t>f</m:t>
              </m:r>
            </m:sup>
          </m:sSubSup>
          <m:r>
            <w:rPr>
              <w:rFonts w:ascii="Cambria Math" w:hAnsi="Cambria Math"/>
            </w:rPr>
            <m:t>)))</m:t>
          </m:r>
        </m:oMath>
      </m:oMathPara>
    </w:p>
    <w:p w14:paraId="6DF71A21" w14:textId="77777777" w:rsidR="00C91560" w:rsidRPr="000D3CA8" w:rsidRDefault="00872303" w:rsidP="00407C2B">
      <w:pPr>
        <w:pStyle w:val="normal0"/>
        <w:spacing w:before="120" w:after="120" w:line="360" w:lineRule="auto"/>
      </w:pPr>
      <m:oMath>
        <m:sSubSup>
          <m:sSubSupPr>
            <m:ctrlPr>
              <w:rPr>
                <w:rFonts w:ascii="Cambria Math" w:hAnsi="Cambria Math"/>
                <w:i/>
              </w:rPr>
            </m:ctrlPr>
          </m:sSubSupPr>
          <m:e>
            <m:r>
              <w:rPr>
                <w:rFonts w:ascii="Cambria Math" w:hAnsi="Cambria Math"/>
              </w:rPr>
              <m:t>θ</m:t>
            </m:r>
          </m:e>
          <m:sub>
            <m:r>
              <w:rPr>
                <w:rFonts w:ascii="Cambria Math" w:hAnsi="Cambria Math"/>
              </w:rPr>
              <m:t>p</m:t>
            </m:r>
          </m:sub>
          <m:sup>
            <m:r>
              <w:rPr>
                <w:rFonts w:ascii="Cambria Math" w:hAnsi="Cambria Math"/>
              </w:rPr>
              <m:t>n</m:t>
            </m:r>
          </m:sup>
        </m:sSubSup>
      </m:oMath>
      <w:r w:rsidR="00407C2B">
        <w:t xml:space="preserve"> </w:t>
      </w:r>
      <w:proofErr w:type="gramStart"/>
      <w:r w:rsidR="00407C2B">
        <w:t>and</w:t>
      </w:r>
      <w:proofErr w:type="gramEnd"/>
      <w:r w:rsidR="00407C2B">
        <w:t xml:space="preserve"> </w:t>
      </w:r>
      <m:oMath>
        <m:sSubSup>
          <m:sSubSupPr>
            <m:ctrlPr>
              <w:rPr>
                <w:rFonts w:ascii="Cambria Math" w:hAnsi="Cambria Math"/>
                <w:i/>
              </w:rPr>
            </m:ctrlPr>
          </m:sSubSupPr>
          <m:e>
            <m:r>
              <w:rPr>
                <w:rFonts w:ascii="Cambria Math" w:hAnsi="Cambria Math"/>
              </w:rPr>
              <m:t>θ</m:t>
            </m:r>
          </m:e>
          <m:sub>
            <m:r>
              <w:rPr>
                <w:rFonts w:ascii="Cambria Math" w:hAnsi="Cambria Math"/>
              </w:rPr>
              <m:t>p</m:t>
            </m:r>
          </m:sub>
          <m:sup>
            <m:r>
              <w:rPr>
                <w:rFonts w:ascii="Cambria Math" w:hAnsi="Cambria Math"/>
              </w:rPr>
              <m:t>f</m:t>
            </m:r>
          </m:sup>
        </m:sSubSup>
      </m:oMath>
      <w:r w:rsidR="003E1D83">
        <w:t xml:space="preserve"> </w:t>
      </w:r>
      <w:r w:rsidR="00407C2B">
        <w:t xml:space="preserve"> were the MLE of the parameter spaces under the null and full models, respectively. </w:t>
      </w:r>
    </w:p>
    <w:p w14:paraId="3BB25D4C" w14:textId="77777777" w:rsidR="00407C2B" w:rsidRPr="005C4C39" w:rsidRDefault="00407C2B" w:rsidP="00407C2B">
      <w:pPr>
        <w:pStyle w:val="normal0"/>
        <w:spacing w:before="120" w:after="120" w:line="360" w:lineRule="auto"/>
        <w:rPr>
          <w:b/>
        </w:rPr>
      </w:pPr>
      <w:r w:rsidRPr="005C4C39">
        <w:rPr>
          <w:b/>
        </w:rPr>
        <w:t>Kinship matrix</w:t>
      </w:r>
    </w:p>
    <w:p w14:paraId="44B20972" w14:textId="46EAC72D" w:rsidR="00407C2B" w:rsidRDefault="00004C61" w:rsidP="00407C2B">
      <w:pPr>
        <w:pStyle w:val="normal0"/>
        <w:spacing w:before="120" w:after="120" w:line="360" w:lineRule="auto"/>
      </w:pPr>
      <w:r>
        <w:t xml:space="preserve">We used </w:t>
      </w:r>
      <w:r w:rsidRPr="00004C61">
        <w:rPr>
          <w:i/>
        </w:rPr>
        <w:t>u</w:t>
      </w:r>
      <w:r w:rsidR="00407C2B">
        <w:t xml:space="preserve"> as a random term to account</w:t>
      </w:r>
      <w:r>
        <w:t xml:space="preserve"> for the sample relatedness. </w:t>
      </w:r>
      <w:proofErr w:type="gramStart"/>
      <w:r w:rsidRPr="00004C61">
        <w:rPr>
          <w:i/>
        </w:rPr>
        <w:t>u</w:t>
      </w:r>
      <w:proofErr w:type="gramEnd"/>
      <w:r>
        <w:t xml:space="preserve"> follows</w:t>
      </w:r>
      <w:r w:rsidR="003A55E0">
        <w:t xml:space="preserve"> the normal distribution</w:t>
      </w:r>
      <w:r>
        <w:t xml:space="preserve"> </w:t>
      </w:r>
      <w:proofErr w:type="spellStart"/>
      <w:r w:rsidRPr="00004C61">
        <w:rPr>
          <w:i/>
        </w:rPr>
        <w:t>mvNormal</w:t>
      </w:r>
      <w:proofErr w:type="spellEnd"/>
      <w:r w:rsidRPr="00004C61">
        <w:rPr>
          <w:i/>
        </w:rPr>
        <w:t xml:space="preserve">(0, </w:t>
      </w:r>
      <w:proofErr w:type="spellStart"/>
      <w:r w:rsidRPr="00004C61">
        <w:rPr>
          <w:i/>
        </w:rPr>
        <w:t>σK</w:t>
      </w:r>
      <w:proofErr w:type="spellEnd"/>
      <w:r w:rsidRPr="00004C61">
        <w:rPr>
          <w:i/>
        </w:rPr>
        <w:t>)</w:t>
      </w:r>
      <w:r w:rsidR="00407C2B">
        <w:t xml:space="preserve">, where </w:t>
      </w:r>
      <w:r w:rsidR="00407C2B" w:rsidRPr="00004C61">
        <w:rPr>
          <w:i/>
        </w:rPr>
        <w:t xml:space="preserve">K </w:t>
      </w:r>
      <w:r w:rsidR="00407C2B">
        <w:t xml:space="preserve">was the kinship matrix of the samples. For each </w:t>
      </w:r>
      <w:r w:rsidRPr="00004C61">
        <w:rPr>
          <w:i/>
        </w:rPr>
        <w:t xml:space="preserve">K </w:t>
      </w:r>
      <w:r w:rsidR="00407C2B">
        <w:t xml:space="preserve">entry, genotype-based relatedness for the sample pair, or IBS </w:t>
      </w:r>
      <w:r w:rsidR="007254E7">
        <w:t xml:space="preserve">(identical by state) </w:t>
      </w:r>
      <w:r w:rsidR="00407C2B">
        <w:t>coefficient, was computed using the full spectrum of genomic variants in the ADSP samples. PLINK was used for fast kinship estimation on the massive genotype data</w:t>
      </w:r>
      <w:r w:rsidR="0046735A">
        <w:t>.</w:t>
      </w:r>
    </w:p>
    <w:p w14:paraId="7D213646" w14:textId="77777777" w:rsidR="0046735A" w:rsidRPr="0046735A" w:rsidRDefault="00872303" w:rsidP="00407C2B">
      <w:pPr>
        <w:pStyle w:val="normal0"/>
        <w:spacing w:before="120" w:after="120"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m,i</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1- g</m:t>
                      </m:r>
                    </m:e>
                    <m:sub>
                      <m:r>
                        <w:rPr>
                          <w:rFonts w:ascii="Cambria Math" w:hAnsi="Cambria Math"/>
                        </w:rPr>
                        <m:t>m,i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1- g</m:t>
                      </m:r>
                    </m:e>
                    <m:sub>
                      <m:r>
                        <w:rPr>
                          <w:rFonts w:ascii="Cambria Math" w:hAnsi="Cambria Math"/>
                        </w:rPr>
                        <m:t>m,j</m:t>
                      </m:r>
                    </m:sub>
                  </m:sSub>
                </m:e>
              </m:d>
              <m:r>
                <w:rPr>
                  <w:rFonts w:ascii="Cambria Math" w:hAnsi="Cambria Math"/>
                </w:rPr>
                <m:t xml:space="preserve"> </m:t>
              </m:r>
            </m:e>
          </m:nary>
          <m:r>
            <w:rPr>
              <w:rFonts w:ascii="Cambria Math" w:hAnsi="Cambria Math"/>
            </w:rPr>
            <m:t>)</m:t>
          </m:r>
        </m:oMath>
      </m:oMathPara>
    </w:p>
    <w:p w14:paraId="7E2C0FCA" w14:textId="77777777" w:rsidR="00C91560" w:rsidRPr="000D3CA8" w:rsidRDefault="00004C61" w:rsidP="00407C2B">
      <w:pPr>
        <w:pStyle w:val="normal0"/>
        <w:spacing w:before="120" w:after="120" w:line="360" w:lineRule="auto"/>
      </w:pPr>
      <w:proofErr w:type="spellStart"/>
      <w:proofErr w:type="gramStart"/>
      <w:r>
        <w:t>k</w:t>
      </w:r>
      <w:r w:rsidRPr="00004C61">
        <w:rPr>
          <w:vertAlign w:val="subscript"/>
        </w:rPr>
        <w:t>i,j</w:t>
      </w:r>
      <w:proofErr w:type="spellEnd"/>
      <w:proofErr w:type="gramEnd"/>
      <w:r w:rsidR="00407C2B">
        <w:t xml:space="preserve"> is the IB</w:t>
      </w:r>
      <w:r>
        <w:t xml:space="preserve">S relatedness between sample </w:t>
      </w:r>
      <w:proofErr w:type="spellStart"/>
      <w:r w:rsidRPr="00004C61">
        <w:rPr>
          <w:i/>
        </w:rPr>
        <w:t>i</w:t>
      </w:r>
      <w:proofErr w:type="spellEnd"/>
      <w:r>
        <w:t xml:space="preserve"> and </w:t>
      </w:r>
      <w:r w:rsidRPr="00004C61">
        <w:rPr>
          <w:i/>
        </w:rPr>
        <w:t>j</w:t>
      </w:r>
      <w:r w:rsidR="00407C2B">
        <w:t xml:space="preserve">. </w:t>
      </w:r>
      <w:r w:rsidRPr="00004C61">
        <w:rPr>
          <w:i/>
        </w:rPr>
        <w:t>M</w:t>
      </w:r>
      <w:r w:rsidR="00407C2B" w:rsidRPr="00004C61">
        <w:rPr>
          <w:i/>
        </w:rPr>
        <w:t xml:space="preserve"> </w:t>
      </w:r>
      <w:r w:rsidR="00407C2B">
        <w:t xml:space="preserve">is the variant number. </w:t>
      </w:r>
      <w:proofErr w:type="spellStart"/>
      <w:proofErr w:type="gramStart"/>
      <w:r w:rsidRPr="00004C61">
        <w:rPr>
          <w:i/>
        </w:rPr>
        <w:t>g</w:t>
      </w:r>
      <w:r w:rsidRPr="00004C61">
        <w:rPr>
          <w:i/>
          <w:vertAlign w:val="subscript"/>
        </w:rPr>
        <w:t>m,i</w:t>
      </w:r>
      <w:proofErr w:type="spellEnd"/>
      <w:proofErr w:type="gramEnd"/>
      <w:r w:rsidR="00407C2B">
        <w:t xml:space="preserve"> and </w:t>
      </w:r>
      <w:proofErr w:type="spellStart"/>
      <w:r w:rsidRPr="00004C61">
        <w:rPr>
          <w:i/>
        </w:rPr>
        <w:t>g</w:t>
      </w:r>
      <w:r w:rsidRPr="00004C61">
        <w:rPr>
          <w:i/>
          <w:vertAlign w:val="subscript"/>
        </w:rPr>
        <w:t>m,</w:t>
      </w:r>
      <w:r>
        <w:rPr>
          <w:i/>
          <w:vertAlign w:val="subscript"/>
        </w:rPr>
        <w:t>j</w:t>
      </w:r>
      <w:proofErr w:type="spellEnd"/>
      <w:r>
        <w:t xml:space="preserve"> is the genotype of variant </w:t>
      </w:r>
      <w:r w:rsidRPr="00004C61">
        <w:rPr>
          <w:i/>
        </w:rPr>
        <w:t>m</w:t>
      </w:r>
      <w:r w:rsidR="00407C2B">
        <w:t xml:space="preserve"> in </w:t>
      </w:r>
      <w:r>
        <w:t xml:space="preserve">sample </w:t>
      </w:r>
      <w:proofErr w:type="spellStart"/>
      <w:r w:rsidRPr="00004C61">
        <w:rPr>
          <w:i/>
        </w:rPr>
        <w:t>i</w:t>
      </w:r>
      <w:proofErr w:type="spellEnd"/>
      <w:r>
        <w:t xml:space="preserve"> and </w:t>
      </w:r>
      <w:r w:rsidRPr="00004C61">
        <w:rPr>
          <w:i/>
        </w:rPr>
        <w:t>j</w:t>
      </w:r>
      <w:r w:rsidR="00407C2B">
        <w:t>, respectively.</w:t>
      </w:r>
    </w:p>
    <w:p w14:paraId="7B66BC07" w14:textId="77777777" w:rsidR="00407C2B" w:rsidRPr="005C4C39" w:rsidRDefault="00407C2B" w:rsidP="00407C2B">
      <w:pPr>
        <w:pStyle w:val="normal0"/>
        <w:spacing w:before="120" w:after="120" w:line="360" w:lineRule="auto"/>
        <w:rPr>
          <w:b/>
        </w:rPr>
      </w:pPr>
      <w:r w:rsidRPr="005C4C39">
        <w:rPr>
          <w:b/>
        </w:rPr>
        <w:t xml:space="preserve">Linear mixed models in the </w:t>
      </w:r>
      <w:proofErr w:type="spellStart"/>
      <w:r w:rsidRPr="005C4C39">
        <w:rPr>
          <w:b/>
        </w:rPr>
        <w:t>frequentist</w:t>
      </w:r>
      <w:proofErr w:type="spellEnd"/>
      <w:r w:rsidRPr="005C4C39">
        <w:rPr>
          <w:b/>
        </w:rPr>
        <w:t xml:space="preserve"> scheme</w:t>
      </w:r>
    </w:p>
    <w:p w14:paraId="2F485E4B" w14:textId="77777777" w:rsidR="00407C2B" w:rsidRDefault="00407C2B" w:rsidP="00407C2B">
      <w:pPr>
        <w:pStyle w:val="normal0"/>
        <w:spacing w:before="120" w:after="120" w:line="360" w:lineRule="auto"/>
      </w:pPr>
      <w:r>
        <w:t xml:space="preserve">To compare the performances of our method to that of a LMM in the </w:t>
      </w:r>
      <w:proofErr w:type="spellStart"/>
      <w:r>
        <w:t>frequentist</w:t>
      </w:r>
      <w:proofErr w:type="spellEnd"/>
      <w:r>
        <w:t xml:space="preserve"> scheme in analyzing the ADSP dataset, we built a LMM as follow: </w:t>
      </w:r>
    </w:p>
    <w:p w14:paraId="06561F91" w14:textId="77777777" w:rsidR="00136505" w:rsidRDefault="00872303" w:rsidP="00407C2B">
      <w:pPr>
        <w:pStyle w:val="normal0"/>
        <w:spacing w:before="120" w:after="120"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β+u+e</m:t>
          </m:r>
          <m:r>
            <m:rPr>
              <m:sty m:val="p"/>
            </m:rPr>
            <w:rPr>
              <w:rFonts w:ascii="Cambria Math" w:hAnsi="Cambria Math"/>
            </w:rPr>
            <w:br/>
          </m:r>
        </m:oMath>
        <m:oMath>
          <m:r>
            <w:rPr>
              <w:rFonts w:ascii="Cambria Math" w:hAnsi="Cambria Math"/>
            </w:rPr>
            <m:t>u ~ mvN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δ</m:t>
                  </m:r>
                </m:e>
                <m:sub>
                  <m:r>
                    <w:rPr>
                      <w:rFonts w:ascii="Cambria Math" w:hAnsi="Cambria Math"/>
                    </w:rPr>
                    <m:t>g</m:t>
                  </m:r>
                </m:sub>
                <m:sup>
                  <m:r>
                    <w:rPr>
                      <w:rFonts w:ascii="Cambria Math" w:hAnsi="Cambria Math"/>
                    </w:rPr>
                    <m:t>2</m:t>
                  </m:r>
                </m:sup>
              </m:sSubSup>
              <m:r>
                <w:rPr>
                  <w:rFonts w:ascii="Cambria Math" w:hAnsi="Cambria Math"/>
                </w:rPr>
                <m:t>K</m:t>
              </m:r>
            </m:e>
          </m:d>
          <m:r>
            <m:rPr>
              <m:sty m:val="p"/>
            </m:rPr>
            <w:rPr>
              <w:rFonts w:ascii="Cambria Math" w:hAnsi="Cambria Math"/>
            </w:rPr>
            <w:br/>
          </m:r>
        </m:oMath>
        <m:oMath>
          <m:r>
            <w:rPr>
              <w:rFonts w:ascii="Cambria Math" w:hAnsi="Cambria Math"/>
            </w:rPr>
            <m:t xml:space="preserve">e ~ N(0, </m:t>
          </m:r>
          <m:sSubSup>
            <m:sSubSupPr>
              <m:ctrlPr>
                <w:rPr>
                  <w:rFonts w:ascii="Cambria Math" w:hAnsi="Cambria Math"/>
                  <w:i/>
                </w:rPr>
              </m:ctrlPr>
            </m:sSubSupPr>
            <m:e>
              <m:r>
                <w:rPr>
                  <w:rFonts w:ascii="Cambria Math" w:hAnsi="Cambria Math"/>
                </w:rPr>
                <m:t>δ</m:t>
              </m:r>
            </m:e>
            <m:sub>
              <m:r>
                <w:rPr>
                  <w:rFonts w:ascii="Cambria Math" w:hAnsi="Cambria Math"/>
                </w:rPr>
                <m:t>e</m:t>
              </m:r>
            </m:sub>
            <m:sup>
              <m:r>
                <w:rPr>
                  <w:rFonts w:ascii="Cambria Math" w:hAnsi="Cambria Math"/>
                </w:rPr>
                <m:t>2</m:t>
              </m:r>
            </m:sup>
          </m:sSubSup>
          <m:r>
            <w:rPr>
              <w:rFonts w:ascii="Cambria Math" w:hAnsi="Cambria Math"/>
            </w:rPr>
            <m:t>I)</m:t>
          </m:r>
        </m:oMath>
      </m:oMathPara>
    </w:p>
    <w:p w14:paraId="3105B99F" w14:textId="56026BA6" w:rsidR="00C91560" w:rsidRPr="000D3CA8" w:rsidRDefault="00136505" w:rsidP="00407C2B">
      <w:pPr>
        <w:pStyle w:val="normal0"/>
        <w:spacing w:before="120" w:after="120" w:line="360" w:lineRule="auto"/>
      </w:pPr>
      <w:proofErr w:type="spellStart"/>
      <w:proofErr w:type="gramStart"/>
      <w:r w:rsidRPr="00136505">
        <w:rPr>
          <w:i/>
        </w:rPr>
        <w:t>y</w:t>
      </w:r>
      <w:r w:rsidRPr="00136505">
        <w:rPr>
          <w:i/>
          <w:vertAlign w:val="subscript"/>
        </w:rPr>
        <w:t>i</w:t>
      </w:r>
      <w:proofErr w:type="spellEnd"/>
      <w:proofErr w:type="gramEnd"/>
      <w:r w:rsidR="00407C2B" w:rsidRPr="00136505">
        <w:rPr>
          <w:i/>
        </w:rPr>
        <w:t xml:space="preserve"> </w:t>
      </w:r>
      <w:r w:rsidR="00407C2B">
        <w:t xml:space="preserve">was the numerical </w:t>
      </w:r>
      <w:r w:rsidR="001D54E0">
        <w:t xml:space="preserve">mapping </w:t>
      </w:r>
      <w:r w:rsidR="00407C2B">
        <w:t>of the AD categories: no</w:t>
      </w:r>
      <w:r w:rsidR="001D54E0">
        <w:t xml:space="preserve"> = </w:t>
      </w:r>
      <w:r w:rsidR="00407C2B">
        <w:t>0, possible</w:t>
      </w:r>
      <w:r w:rsidR="001D54E0">
        <w:t xml:space="preserve"> = </w:t>
      </w:r>
      <w:r w:rsidR="00407C2B">
        <w:t>0.2</w:t>
      </w:r>
      <w:r>
        <w:t>5, probable</w:t>
      </w:r>
      <w:r w:rsidR="001D54E0">
        <w:t xml:space="preserve"> = </w:t>
      </w:r>
      <w:r>
        <w:t>0.5,</w:t>
      </w:r>
      <w:r w:rsidR="001D54E0">
        <w:t xml:space="preserve"> and</w:t>
      </w:r>
      <w:r>
        <w:t xml:space="preserve"> definite</w:t>
      </w:r>
      <w:r w:rsidR="001D54E0">
        <w:t xml:space="preserve"> = </w:t>
      </w:r>
      <w:r>
        <w:t xml:space="preserve">1. </w:t>
      </w:r>
      <w:r w:rsidRPr="00136505">
        <w:rPr>
          <w:i/>
        </w:rPr>
        <w:t>X</w:t>
      </w:r>
      <w:r w:rsidR="00407C2B" w:rsidRPr="00136505">
        <w:rPr>
          <w:i/>
        </w:rPr>
        <w:t xml:space="preserve"> </w:t>
      </w:r>
      <w:r w:rsidR="00407C2B">
        <w:t>was the covariate matrix in</w:t>
      </w:r>
      <w:r>
        <w:t>cluding age and sex</w:t>
      </w:r>
      <w:r w:rsidR="001D54E0">
        <w:t xml:space="preserve">, </w:t>
      </w:r>
      <w:r w:rsidRPr="00136505">
        <w:rPr>
          <w:i/>
        </w:rPr>
        <w:t>u</w:t>
      </w:r>
      <w:r w:rsidR="00407C2B">
        <w:t xml:space="preserve"> was the random term</w:t>
      </w:r>
      <w:r w:rsidR="001D54E0">
        <w:t xml:space="preserve">, and </w:t>
      </w:r>
      <w:r w:rsidRPr="00136505">
        <w:rPr>
          <w:i/>
        </w:rPr>
        <w:t>e</w:t>
      </w:r>
      <w:r w:rsidR="00407C2B">
        <w:t xml:space="preserve"> was the model residual. The LMM model was estimated with </w:t>
      </w:r>
      <w:proofErr w:type="spellStart"/>
      <w:r w:rsidR="00407C2B">
        <w:t>QTLRel</w:t>
      </w:r>
      <w:proofErr w:type="spellEnd"/>
      <w:r w:rsidR="00407C2B">
        <w:t xml:space="preserve"> in R (Cheng et al., 2011).</w:t>
      </w:r>
    </w:p>
    <w:p w14:paraId="43AEC83A" w14:textId="77777777" w:rsidR="00407C2B" w:rsidRPr="00BB2386" w:rsidRDefault="00407C2B" w:rsidP="00407C2B">
      <w:pPr>
        <w:pStyle w:val="normal0"/>
        <w:spacing w:before="120" w:after="120" w:line="360" w:lineRule="auto"/>
        <w:rPr>
          <w:b/>
        </w:rPr>
      </w:pPr>
      <w:r w:rsidRPr="005C4C39">
        <w:rPr>
          <w:b/>
        </w:rPr>
        <w:t>Code availability</w:t>
      </w:r>
    </w:p>
    <w:p w14:paraId="23442D24" w14:textId="77777777" w:rsidR="00C91560" w:rsidRDefault="00407C2B" w:rsidP="00C91560">
      <w:pPr>
        <w:pStyle w:val="normal0"/>
        <w:spacing w:before="120" w:after="120" w:line="360" w:lineRule="auto"/>
      </w:pPr>
      <w:r>
        <w:lastRenderedPageBreak/>
        <w:t xml:space="preserve">We deployed </w:t>
      </w:r>
      <w:r w:rsidR="000E32A7" w:rsidRPr="003338C1">
        <w:rPr>
          <w:i/>
        </w:rPr>
        <w:t>Bayes-GLMM</w:t>
      </w:r>
      <w:r>
        <w:t xml:space="preserve"> as a </w:t>
      </w:r>
      <w:proofErr w:type="spellStart"/>
      <w:r>
        <w:t>GitHub</w:t>
      </w:r>
      <w:proofErr w:type="spellEnd"/>
      <w:r>
        <w:t xml:space="preserve"> repository for public use (</w:t>
      </w:r>
      <w:hyperlink r:id="rId10" w:history="1">
        <w:r w:rsidR="00C91560" w:rsidRPr="00885AAF">
          <w:rPr>
            <w:rStyle w:val="Hyperlink"/>
          </w:rPr>
          <w:t>https://github.com/xulong82/bayes.glmm</w:t>
        </w:r>
      </w:hyperlink>
      <w:r>
        <w:t>).</w:t>
      </w:r>
    </w:p>
    <w:p w14:paraId="09849047" w14:textId="77777777" w:rsidR="00C91560" w:rsidRDefault="00C91560" w:rsidP="00C91560">
      <w:pPr>
        <w:pStyle w:val="normal0"/>
        <w:spacing w:before="120" w:after="120" w:line="360" w:lineRule="auto"/>
      </w:pPr>
    </w:p>
    <w:p w14:paraId="3D9FB13C" w14:textId="77777777" w:rsidR="00C91560" w:rsidRPr="00C91560" w:rsidRDefault="00C91560" w:rsidP="00C91560">
      <w:pPr>
        <w:pStyle w:val="normal0"/>
        <w:spacing w:before="120" w:after="120" w:line="360" w:lineRule="auto"/>
      </w:pPr>
      <w:r w:rsidRPr="00C91560">
        <w:rPr>
          <w:rFonts w:ascii="Helvetica" w:hAnsi="Helvetica" w:cs="Calibri"/>
          <w:b/>
          <w:lang w:eastAsia="ja-JP"/>
        </w:rPr>
        <w:t>Mouse strains, tissue harvesting and sectioning</w:t>
      </w:r>
    </w:p>
    <w:p w14:paraId="325F228A" w14:textId="77777777" w:rsidR="00C91560" w:rsidRDefault="00C91560" w:rsidP="00C91560">
      <w:pPr>
        <w:widowControl w:val="0"/>
        <w:autoSpaceDE w:val="0"/>
        <w:autoSpaceDN w:val="0"/>
        <w:adjustRightInd w:val="0"/>
        <w:spacing w:line="360" w:lineRule="auto"/>
        <w:rPr>
          <w:rFonts w:ascii="Helvetica" w:hAnsi="Helvetica" w:cs="Calibri"/>
          <w:lang w:eastAsia="ja-JP"/>
        </w:rPr>
      </w:pPr>
      <w:r w:rsidRPr="00C91560">
        <w:rPr>
          <w:rFonts w:ascii="Helvetica" w:hAnsi="Helvetica"/>
        </w:rPr>
        <w:t xml:space="preserve">All experiments involving mice were conducted in accordance with policies and procedures described in the Guide for the Care and Use of Laboratory Animals of the National Institutes of Health, and were approved by the Institutional Animal Care and Use Committee (IACUC) at The Jackson Laboratory. </w:t>
      </w:r>
      <w:r w:rsidRPr="00C91560">
        <w:rPr>
          <w:rFonts w:ascii="Helvetica" w:hAnsi="Helvetica"/>
          <w:iCs/>
        </w:rPr>
        <w:t xml:space="preserve">All mice were bred and housed in a 12/12 hours light/dark cycle. Four months old male </w:t>
      </w:r>
      <w:r w:rsidRPr="00C91560">
        <w:rPr>
          <w:rFonts w:ascii="Helvetica" w:hAnsi="Helvetica" w:cs="Calibri"/>
          <w:lang w:eastAsia="ja-JP"/>
        </w:rPr>
        <w:t xml:space="preserve">C57BL/6J mice were injected </w:t>
      </w:r>
      <w:proofErr w:type="spellStart"/>
      <w:r w:rsidRPr="00C91560">
        <w:rPr>
          <w:rFonts w:ascii="Helvetica" w:hAnsi="Helvetica" w:cs="Calibri"/>
          <w:lang w:eastAsia="ja-JP"/>
        </w:rPr>
        <w:t>intraperitoneally</w:t>
      </w:r>
      <w:proofErr w:type="spellEnd"/>
      <w:r w:rsidRPr="00C91560">
        <w:rPr>
          <w:rFonts w:ascii="Helvetica" w:hAnsi="Helvetica" w:cs="Calibri"/>
          <w:lang w:eastAsia="ja-JP"/>
        </w:rPr>
        <w:t xml:space="preserve"> with a lethal quantity of ketamine/</w:t>
      </w:r>
      <w:proofErr w:type="spellStart"/>
      <w:r w:rsidRPr="00C91560">
        <w:rPr>
          <w:rFonts w:ascii="Helvetica" w:hAnsi="Helvetica" w:cs="Calibri"/>
          <w:lang w:eastAsia="ja-JP"/>
        </w:rPr>
        <w:t>xylazine</w:t>
      </w:r>
      <w:proofErr w:type="spellEnd"/>
      <w:r w:rsidRPr="00C91560">
        <w:rPr>
          <w:rFonts w:ascii="Helvetica" w:hAnsi="Helvetica" w:cs="Calibri"/>
          <w:lang w:eastAsia="ja-JP"/>
        </w:rPr>
        <w:t xml:space="preserve"> according to IACUC approved procedures. They were perfused with 1X PBS (phosphate buffered saline) and whole brains were removed and fixed in 4% paraformaldehyde for two hours at 4˚C. Following fixation, the tissue was rinsed in 1X PBS, incubated in 10% sucrose for eight hours at 4˚C, then incubated in 30% sucrose overnight at 4˚C. Brains were then frozen in optimal cutting temperature (OCT) compound and stored at -80˚C until sectioning. Frozen brains were sectioned at 25µm and mounted on glass slides, which were stored at -80˚C until required for immunofluorescence staining.</w:t>
      </w:r>
    </w:p>
    <w:p w14:paraId="4F3A14AB" w14:textId="77777777" w:rsidR="003552FE" w:rsidRPr="00C91560" w:rsidRDefault="003552FE" w:rsidP="00C91560">
      <w:pPr>
        <w:widowControl w:val="0"/>
        <w:autoSpaceDE w:val="0"/>
        <w:autoSpaceDN w:val="0"/>
        <w:adjustRightInd w:val="0"/>
        <w:spacing w:line="360" w:lineRule="auto"/>
        <w:rPr>
          <w:rFonts w:ascii="Helvetica" w:hAnsi="Helvetica" w:cs="Calibri"/>
          <w:lang w:eastAsia="ja-JP"/>
        </w:rPr>
      </w:pPr>
    </w:p>
    <w:p w14:paraId="6826F883" w14:textId="40D84C5E" w:rsidR="003552FE" w:rsidRPr="00C91560" w:rsidRDefault="00C91560" w:rsidP="00C91560">
      <w:pPr>
        <w:widowControl w:val="0"/>
        <w:autoSpaceDE w:val="0"/>
        <w:autoSpaceDN w:val="0"/>
        <w:adjustRightInd w:val="0"/>
        <w:spacing w:line="360" w:lineRule="auto"/>
        <w:rPr>
          <w:rFonts w:ascii="Helvetica" w:hAnsi="Helvetica" w:cs="Calibri"/>
          <w:b/>
          <w:lang w:eastAsia="ja-JP"/>
        </w:rPr>
      </w:pPr>
      <w:r w:rsidRPr="00C91560">
        <w:rPr>
          <w:rFonts w:ascii="Helvetica" w:hAnsi="Helvetica" w:cs="Calibri"/>
          <w:b/>
          <w:lang w:eastAsia="ja-JP"/>
        </w:rPr>
        <w:t>Immunofluorescence</w:t>
      </w:r>
    </w:p>
    <w:p w14:paraId="157E12EB" w14:textId="77777777" w:rsidR="00C91560" w:rsidRPr="00C91560" w:rsidRDefault="00C91560" w:rsidP="00C91560">
      <w:pPr>
        <w:spacing w:line="360" w:lineRule="auto"/>
        <w:rPr>
          <w:rFonts w:ascii="Helvetica" w:hAnsi="Helvetica"/>
        </w:rPr>
      </w:pPr>
      <w:r w:rsidRPr="00C91560">
        <w:rPr>
          <w:rFonts w:ascii="Helvetica" w:hAnsi="Helvetica" w:cs="Calibri"/>
          <w:lang w:eastAsia="ja-JP"/>
        </w:rPr>
        <w:t xml:space="preserve">Brain sections were incubated overnight at 4˚C in the following primary antibodies: rabbit polyclonal anti-PDGFA (1:50, Santa Cruz Biotechnology), rabbit polyclonal anti-PRKAR1B (1:50, Santa Cruz Biotechnology), goat anti-COL-IV (1:50, EMD Millipore), goat anti-CD31 (1:50, R&amp;D Systems), goat anti-VE-CAD (1:50, R&amp;D Systems), and chicken anti-GFAP (1:300, </w:t>
      </w:r>
      <w:proofErr w:type="spellStart"/>
      <w:r w:rsidRPr="00C91560">
        <w:rPr>
          <w:rFonts w:ascii="Helvetica" w:hAnsi="Helvetica" w:cs="Calibri"/>
          <w:lang w:eastAsia="ja-JP"/>
        </w:rPr>
        <w:t>OriGene</w:t>
      </w:r>
      <w:proofErr w:type="spellEnd"/>
      <w:r w:rsidRPr="00C91560">
        <w:rPr>
          <w:rFonts w:ascii="Helvetica" w:hAnsi="Helvetica" w:cs="Calibri"/>
          <w:lang w:eastAsia="ja-JP"/>
        </w:rPr>
        <w:t>). Sections to be stained with anti-COL-IV and anti-CD31 antibodies were immersed in deionized water for 3 minutes at 37˚C and then treated with 0.5mg/ml pepsin in 0.2N HCL for 15 minutes at 37˚C. Slides were then washed in 1X PBS twice for 10 minutes at room temperature. Sections stained with other antibodies were incubated in liberate antibody binding (L.A.B.) antigen retrieval solution (</w:t>
      </w:r>
      <w:proofErr w:type="spellStart"/>
      <w:r w:rsidRPr="00C91560">
        <w:rPr>
          <w:rFonts w:ascii="Helvetica" w:hAnsi="Helvetica" w:cs="Calibri"/>
          <w:lang w:eastAsia="ja-JP"/>
        </w:rPr>
        <w:t>Polysciences</w:t>
      </w:r>
      <w:proofErr w:type="spellEnd"/>
      <w:r w:rsidRPr="00C91560">
        <w:rPr>
          <w:rFonts w:ascii="Helvetica" w:hAnsi="Helvetica" w:cs="Calibri"/>
          <w:lang w:eastAsia="ja-JP"/>
        </w:rPr>
        <w:t xml:space="preserve">, Inc) for 20 minutes at room temperature, before and after which they were washed in 0.5% PBT for 10 minutes at room temperature. With the exception of anti-Col-IV, antibodies were diluted in 0.5% PBTB (1X PBS, .0.5% TritonX-100, 0.5% BSA (bovine serum albumin)) containing 10% normal donkey serum. Anti-Col-IV was diluted in 0.5% PBT. Sections were washed three times in 0.5% PBT then incubated for two hours at room temperature with their respective secondary antibodies (donkey anti-rabbit </w:t>
      </w:r>
      <w:proofErr w:type="spellStart"/>
      <w:r w:rsidRPr="00C91560">
        <w:rPr>
          <w:rFonts w:ascii="Helvetica" w:hAnsi="Helvetica" w:cs="Calibri"/>
          <w:lang w:eastAsia="ja-JP"/>
        </w:rPr>
        <w:t>Alexa</w:t>
      </w:r>
      <w:proofErr w:type="spellEnd"/>
      <w:r w:rsidRPr="00C91560">
        <w:rPr>
          <w:rFonts w:ascii="Helvetica" w:hAnsi="Helvetica" w:cs="Calibri"/>
          <w:lang w:eastAsia="ja-JP"/>
        </w:rPr>
        <w:t xml:space="preserve"> </w:t>
      </w:r>
      <w:r w:rsidRPr="00C91560">
        <w:rPr>
          <w:rFonts w:ascii="Helvetica" w:hAnsi="Helvetica" w:cs="Calibri"/>
          <w:lang w:eastAsia="ja-JP"/>
        </w:rPr>
        <w:lastRenderedPageBreak/>
        <w:t xml:space="preserve">Fluor 488, donkey anti-goat </w:t>
      </w:r>
      <w:proofErr w:type="spellStart"/>
      <w:r w:rsidRPr="00C91560">
        <w:rPr>
          <w:rFonts w:ascii="Helvetica" w:hAnsi="Helvetica" w:cs="Calibri"/>
          <w:lang w:eastAsia="ja-JP"/>
        </w:rPr>
        <w:t>Alexa</w:t>
      </w:r>
      <w:proofErr w:type="spellEnd"/>
      <w:r w:rsidRPr="00C91560">
        <w:rPr>
          <w:rFonts w:ascii="Helvetica" w:hAnsi="Helvetica" w:cs="Calibri"/>
          <w:lang w:eastAsia="ja-JP"/>
        </w:rPr>
        <w:t xml:space="preserve"> Fluor 568, and donkey anti-chicken </w:t>
      </w:r>
      <w:proofErr w:type="spellStart"/>
      <w:r w:rsidRPr="00C91560">
        <w:rPr>
          <w:rFonts w:ascii="Helvetica" w:hAnsi="Helvetica" w:cs="Calibri"/>
          <w:lang w:eastAsia="ja-JP"/>
        </w:rPr>
        <w:t>Alexa</w:t>
      </w:r>
      <w:proofErr w:type="spellEnd"/>
      <w:r w:rsidRPr="00C91560">
        <w:rPr>
          <w:rFonts w:ascii="Helvetica" w:hAnsi="Helvetica" w:cs="Calibri"/>
          <w:lang w:eastAsia="ja-JP"/>
        </w:rPr>
        <w:t xml:space="preserve"> Fluor 647, 1:1000 dilution, Life Technologies). All sections were then counterstained with DAPI (1:1000 in 1X PBS) and then washed with 1X PBS prior to mounting with Aqua </w:t>
      </w:r>
      <w:proofErr w:type="spellStart"/>
      <w:r w:rsidRPr="00C91560">
        <w:rPr>
          <w:rFonts w:ascii="Helvetica" w:hAnsi="Helvetica" w:cs="Calibri"/>
          <w:lang w:eastAsia="ja-JP"/>
        </w:rPr>
        <w:t>PolyMount</w:t>
      </w:r>
      <w:proofErr w:type="spellEnd"/>
      <w:r w:rsidRPr="00C91560">
        <w:rPr>
          <w:rFonts w:ascii="Helvetica" w:hAnsi="Helvetica" w:cs="Calibri"/>
          <w:lang w:eastAsia="ja-JP"/>
        </w:rPr>
        <w:t>. Mounted slides were stored at -20˚C until the time of imaging. Images were taken using a Leica SP5 confocal microscope located within the Imaging facility at The Jackson Laboratory.</w:t>
      </w:r>
    </w:p>
    <w:p w14:paraId="20A8851C" w14:textId="77777777" w:rsidR="00C91560" w:rsidRPr="00262681" w:rsidRDefault="00C91560" w:rsidP="00407C2B">
      <w:pPr>
        <w:pStyle w:val="normal0"/>
        <w:spacing w:before="120" w:after="120" w:line="360" w:lineRule="auto"/>
      </w:pPr>
    </w:p>
    <w:p w14:paraId="7C073E70" w14:textId="77777777" w:rsidR="00D37F7D" w:rsidRDefault="00D37F7D">
      <w:pPr>
        <w:rPr>
          <w:rFonts w:ascii="Helvetica" w:eastAsia="Arial Unicode MS" w:hAnsi="Helvetica" w:cs="Arial Unicode MS"/>
          <w:b/>
          <w:bdr w:val="nil"/>
        </w:rPr>
      </w:pPr>
      <w:r>
        <w:rPr>
          <w:b/>
        </w:rPr>
        <w:br w:type="page"/>
      </w:r>
    </w:p>
    <w:p w14:paraId="3CF34287" w14:textId="77777777" w:rsidR="00AF249C" w:rsidRPr="00AF249C" w:rsidRDefault="00AF249C" w:rsidP="00AF249C">
      <w:pPr>
        <w:pStyle w:val="Body"/>
        <w:spacing w:line="360" w:lineRule="auto"/>
        <w:rPr>
          <w:b/>
        </w:rPr>
      </w:pPr>
      <w:r>
        <w:rPr>
          <w:b/>
        </w:rPr>
        <w:lastRenderedPageBreak/>
        <w:t>Reference</w:t>
      </w:r>
      <w:r w:rsidRPr="00AF249C">
        <w:rPr>
          <w:vanish/>
          <w:color w:val="auto"/>
          <w:sz w:val="16"/>
          <w:szCs w:val="16"/>
        </w:rPr>
        <w:t>Top of Form</w:t>
      </w:r>
    </w:p>
    <w:p w14:paraId="5B917F10"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1.</w:t>
      </w:r>
      <w:r>
        <w:rPr>
          <w:rFonts w:ascii="Times New Roman" w:hAnsi="Times New Roman" w:cs="Times New Roman"/>
          <w:color w:val="auto"/>
          <w:sz w:val="24"/>
          <w:szCs w:val="24"/>
        </w:rPr>
        <w:tab/>
        <w:t xml:space="preserve">An integrated encyclopedia of DNA elements in the human genome. </w:t>
      </w:r>
      <w:proofErr w:type="gramStart"/>
      <w:r>
        <w:rPr>
          <w:rFonts w:ascii="Times New Roman" w:hAnsi="Times New Roman" w:cs="Times New Roman"/>
          <w:i/>
          <w:iCs/>
          <w:color w:val="auto"/>
          <w:sz w:val="24"/>
          <w:szCs w:val="24"/>
        </w:rPr>
        <w:t>Nature</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489</w:t>
      </w:r>
      <w:r>
        <w:rPr>
          <w:rFonts w:ascii="Times New Roman" w:hAnsi="Times New Roman" w:cs="Times New Roman"/>
          <w:color w:val="auto"/>
          <w:sz w:val="24"/>
          <w:szCs w:val="24"/>
        </w:rPr>
        <w:t>, 57-74 (2012).</w:t>
      </w:r>
      <w:proofErr w:type="gramEnd"/>
    </w:p>
    <w:p w14:paraId="77C46280"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w:t>
      </w:r>
      <w:r>
        <w:rPr>
          <w:rFonts w:ascii="Times New Roman" w:hAnsi="Times New Roman" w:cs="Times New Roman"/>
          <w:color w:val="auto"/>
          <w:sz w:val="24"/>
          <w:szCs w:val="24"/>
        </w:rPr>
        <w:tab/>
        <w:t>Human genomics. The Genotype-Tissue Expression (</w:t>
      </w:r>
      <w:proofErr w:type="spellStart"/>
      <w:r>
        <w:rPr>
          <w:rFonts w:ascii="Times New Roman" w:hAnsi="Times New Roman" w:cs="Times New Roman"/>
          <w:color w:val="auto"/>
          <w:sz w:val="24"/>
          <w:szCs w:val="24"/>
        </w:rPr>
        <w:t>GTEx</w:t>
      </w:r>
      <w:proofErr w:type="spellEnd"/>
      <w:r>
        <w:rPr>
          <w:rFonts w:ascii="Times New Roman" w:hAnsi="Times New Roman" w:cs="Times New Roman"/>
          <w:color w:val="auto"/>
          <w:sz w:val="24"/>
          <w:szCs w:val="24"/>
        </w:rPr>
        <w:t xml:space="preserve">) pilot analysis: </w:t>
      </w:r>
      <w:proofErr w:type="spellStart"/>
      <w:r>
        <w:rPr>
          <w:rFonts w:ascii="Times New Roman" w:hAnsi="Times New Roman" w:cs="Times New Roman"/>
          <w:color w:val="auto"/>
          <w:sz w:val="24"/>
          <w:szCs w:val="24"/>
        </w:rPr>
        <w:t>multitissue</w:t>
      </w:r>
      <w:proofErr w:type="spellEnd"/>
      <w:r>
        <w:rPr>
          <w:rFonts w:ascii="Times New Roman" w:hAnsi="Times New Roman" w:cs="Times New Roman"/>
          <w:color w:val="auto"/>
          <w:sz w:val="24"/>
          <w:szCs w:val="24"/>
        </w:rPr>
        <w:t xml:space="preserve"> gene regulation in humans. </w:t>
      </w:r>
      <w:proofErr w:type="gramStart"/>
      <w:r>
        <w:rPr>
          <w:rFonts w:ascii="Times New Roman" w:hAnsi="Times New Roman" w:cs="Times New Roman"/>
          <w:i/>
          <w:iCs/>
          <w:color w:val="auto"/>
          <w:sz w:val="24"/>
          <w:szCs w:val="24"/>
        </w:rPr>
        <w:t>Science</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348</w:t>
      </w:r>
      <w:r>
        <w:rPr>
          <w:rFonts w:ascii="Times New Roman" w:hAnsi="Times New Roman" w:cs="Times New Roman"/>
          <w:color w:val="auto"/>
          <w:sz w:val="24"/>
          <w:szCs w:val="24"/>
        </w:rPr>
        <w:t>, 648-60 (2015).</w:t>
      </w:r>
      <w:proofErr w:type="gramEnd"/>
    </w:p>
    <w:p w14:paraId="4403B299"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3.</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Auton</w:t>
      </w:r>
      <w:proofErr w:type="spellEnd"/>
      <w:r>
        <w:rPr>
          <w:rFonts w:ascii="Times New Roman" w:hAnsi="Times New Roman" w:cs="Times New Roman"/>
          <w:color w:val="auto"/>
          <w:sz w:val="24"/>
          <w:szCs w:val="24"/>
        </w:rPr>
        <w:t>, A.</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w:t>
      </w:r>
      <w:proofErr w:type="gramStart"/>
      <w:r>
        <w:rPr>
          <w:rFonts w:ascii="Times New Roman" w:hAnsi="Times New Roman" w:cs="Times New Roman"/>
          <w:color w:val="auto"/>
          <w:sz w:val="24"/>
          <w:szCs w:val="24"/>
        </w:rPr>
        <w:t>A global reference for human genetic variation.</w:t>
      </w:r>
      <w:proofErr w:type="gramEnd"/>
      <w:r>
        <w:rPr>
          <w:rFonts w:ascii="Times New Roman" w:hAnsi="Times New Roman" w:cs="Times New Roman"/>
          <w:color w:val="auto"/>
          <w:sz w:val="24"/>
          <w:szCs w:val="24"/>
        </w:rPr>
        <w:t xml:space="preserve"> </w:t>
      </w:r>
      <w:proofErr w:type="gramStart"/>
      <w:r>
        <w:rPr>
          <w:rFonts w:ascii="Times New Roman" w:hAnsi="Times New Roman" w:cs="Times New Roman"/>
          <w:i/>
          <w:iCs/>
          <w:color w:val="auto"/>
          <w:sz w:val="24"/>
          <w:szCs w:val="24"/>
        </w:rPr>
        <w:t>Nature</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526</w:t>
      </w:r>
      <w:r>
        <w:rPr>
          <w:rFonts w:ascii="Times New Roman" w:hAnsi="Times New Roman" w:cs="Times New Roman"/>
          <w:color w:val="auto"/>
          <w:sz w:val="24"/>
          <w:szCs w:val="24"/>
        </w:rPr>
        <w:t>, 68-74 (2015).</w:t>
      </w:r>
      <w:proofErr w:type="gramEnd"/>
    </w:p>
    <w:p w14:paraId="5CE77936"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4.</w:t>
      </w:r>
      <w:r>
        <w:rPr>
          <w:rFonts w:ascii="Times New Roman" w:hAnsi="Times New Roman" w:cs="Times New Roman"/>
          <w:color w:val="auto"/>
          <w:sz w:val="24"/>
          <w:szCs w:val="24"/>
        </w:rPr>
        <w:tab/>
        <w:t xml:space="preserve">Bell, R.D. </w:t>
      </w:r>
      <w:proofErr w:type="gramStart"/>
      <w:r>
        <w:rPr>
          <w:rFonts w:ascii="Times New Roman" w:hAnsi="Times New Roman" w:cs="Times New Roman"/>
          <w:color w:val="auto"/>
          <w:sz w:val="24"/>
          <w:szCs w:val="24"/>
        </w:rPr>
        <w:t>The imbalance of vascular molecules in Alzheimer's disease.</w:t>
      </w:r>
      <w:proofErr w:type="gramEnd"/>
      <w:r>
        <w:rPr>
          <w:rFonts w:ascii="Times New Roman" w:hAnsi="Times New Roman" w:cs="Times New Roman"/>
          <w:color w:val="auto"/>
          <w:sz w:val="24"/>
          <w:szCs w:val="24"/>
        </w:rPr>
        <w:t xml:space="preserve"> </w:t>
      </w:r>
      <w:r>
        <w:rPr>
          <w:rFonts w:ascii="Times New Roman" w:hAnsi="Times New Roman" w:cs="Times New Roman"/>
          <w:i/>
          <w:iCs/>
          <w:color w:val="auto"/>
          <w:sz w:val="24"/>
          <w:szCs w:val="24"/>
        </w:rPr>
        <w:t xml:space="preserve">J </w:t>
      </w:r>
      <w:proofErr w:type="spellStart"/>
      <w:r>
        <w:rPr>
          <w:rFonts w:ascii="Times New Roman" w:hAnsi="Times New Roman" w:cs="Times New Roman"/>
          <w:i/>
          <w:iCs/>
          <w:color w:val="auto"/>
          <w:sz w:val="24"/>
          <w:szCs w:val="24"/>
        </w:rPr>
        <w:t>Alzheimers</w:t>
      </w:r>
      <w:proofErr w:type="spellEnd"/>
      <w:r>
        <w:rPr>
          <w:rFonts w:ascii="Times New Roman" w:hAnsi="Times New Roman" w:cs="Times New Roman"/>
          <w:i/>
          <w:iCs/>
          <w:color w:val="auto"/>
          <w:sz w:val="24"/>
          <w:szCs w:val="24"/>
        </w:rPr>
        <w:t xml:space="preserve"> Dis</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32</w:t>
      </w:r>
      <w:r>
        <w:rPr>
          <w:rFonts w:ascii="Times New Roman" w:hAnsi="Times New Roman" w:cs="Times New Roman"/>
          <w:color w:val="auto"/>
          <w:sz w:val="24"/>
          <w:szCs w:val="24"/>
        </w:rPr>
        <w:t>, 699-709 (2012).</w:t>
      </w:r>
    </w:p>
    <w:p w14:paraId="37220075"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5.</w:t>
      </w:r>
      <w:r>
        <w:rPr>
          <w:rFonts w:ascii="Times New Roman" w:hAnsi="Times New Roman" w:cs="Times New Roman"/>
          <w:color w:val="auto"/>
          <w:sz w:val="24"/>
          <w:szCs w:val="24"/>
        </w:rPr>
        <w:tab/>
        <w:t>Bernstein, B.E.</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w:t>
      </w:r>
      <w:proofErr w:type="gramStart"/>
      <w:r>
        <w:rPr>
          <w:rFonts w:ascii="Times New Roman" w:hAnsi="Times New Roman" w:cs="Times New Roman"/>
          <w:color w:val="auto"/>
          <w:sz w:val="24"/>
          <w:szCs w:val="24"/>
        </w:rPr>
        <w:t xml:space="preserve">The NIH Roadmap </w:t>
      </w:r>
      <w:proofErr w:type="spellStart"/>
      <w:r>
        <w:rPr>
          <w:rFonts w:ascii="Times New Roman" w:hAnsi="Times New Roman" w:cs="Times New Roman"/>
          <w:color w:val="auto"/>
          <w:sz w:val="24"/>
          <w:szCs w:val="24"/>
        </w:rPr>
        <w:t>Epigenomics</w:t>
      </w:r>
      <w:proofErr w:type="spellEnd"/>
      <w:r>
        <w:rPr>
          <w:rFonts w:ascii="Times New Roman" w:hAnsi="Times New Roman" w:cs="Times New Roman"/>
          <w:color w:val="auto"/>
          <w:sz w:val="24"/>
          <w:szCs w:val="24"/>
        </w:rPr>
        <w:t xml:space="preserve"> Mapping Consortium.</w:t>
      </w:r>
      <w:proofErr w:type="gramEnd"/>
      <w:r>
        <w:rPr>
          <w:rFonts w:ascii="Times New Roman" w:hAnsi="Times New Roman" w:cs="Times New Roman"/>
          <w:color w:val="auto"/>
          <w:sz w:val="24"/>
          <w:szCs w:val="24"/>
        </w:rPr>
        <w:t xml:space="preserve"> </w:t>
      </w:r>
      <w:r>
        <w:rPr>
          <w:rFonts w:ascii="Times New Roman" w:hAnsi="Times New Roman" w:cs="Times New Roman"/>
          <w:i/>
          <w:iCs/>
          <w:color w:val="auto"/>
          <w:sz w:val="24"/>
          <w:szCs w:val="24"/>
        </w:rPr>
        <w:t xml:space="preserve">Nat </w:t>
      </w:r>
      <w:proofErr w:type="spellStart"/>
      <w:r>
        <w:rPr>
          <w:rFonts w:ascii="Times New Roman" w:hAnsi="Times New Roman" w:cs="Times New Roman"/>
          <w:i/>
          <w:iCs/>
          <w:color w:val="auto"/>
          <w:sz w:val="24"/>
          <w:szCs w:val="24"/>
        </w:rPr>
        <w:t>Biotechnol</w:t>
      </w:r>
      <w:proofErr w:type="spellEnd"/>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28</w:t>
      </w:r>
      <w:r>
        <w:rPr>
          <w:rFonts w:ascii="Times New Roman" w:hAnsi="Times New Roman" w:cs="Times New Roman"/>
          <w:color w:val="auto"/>
          <w:sz w:val="24"/>
          <w:szCs w:val="24"/>
        </w:rPr>
        <w:t>, 1045-8 (2010).</w:t>
      </w:r>
    </w:p>
    <w:p w14:paraId="2E785B4D"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6.</w:t>
      </w:r>
      <w:r>
        <w:rPr>
          <w:rFonts w:ascii="Times New Roman" w:hAnsi="Times New Roman" w:cs="Times New Roman"/>
          <w:color w:val="auto"/>
          <w:sz w:val="24"/>
          <w:szCs w:val="24"/>
        </w:rPr>
        <w:tab/>
        <w:t xml:space="preserve">Bertram, L. &amp; </w:t>
      </w:r>
      <w:proofErr w:type="spellStart"/>
      <w:r>
        <w:rPr>
          <w:rFonts w:ascii="Times New Roman" w:hAnsi="Times New Roman" w:cs="Times New Roman"/>
          <w:color w:val="auto"/>
          <w:sz w:val="24"/>
          <w:szCs w:val="24"/>
        </w:rPr>
        <w:t>Tanzi</w:t>
      </w:r>
      <w:proofErr w:type="spellEnd"/>
      <w:r>
        <w:rPr>
          <w:rFonts w:ascii="Times New Roman" w:hAnsi="Times New Roman" w:cs="Times New Roman"/>
          <w:color w:val="auto"/>
          <w:sz w:val="24"/>
          <w:szCs w:val="24"/>
        </w:rPr>
        <w:t xml:space="preserve">, R.E. Thirty years of Alzheimer's disease genetics: the implications of systematic meta-analyses. </w:t>
      </w:r>
      <w:r>
        <w:rPr>
          <w:rFonts w:ascii="Times New Roman" w:hAnsi="Times New Roman" w:cs="Times New Roman"/>
          <w:i/>
          <w:iCs/>
          <w:color w:val="auto"/>
          <w:sz w:val="24"/>
          <w:szCs w:val="24"/>
        </w:rPr>
        <w:t xml:space="preserve">Nat Rev </w:t>
      </w:r>
      <w:proofErr w:type="spellStart"/>
      <w:r>
        <w:rPr>
          <w:rFonts w:ascii="Times New Roman" w:hAnsi="Times New Roman" w:cs="Times New Roman"/>
          <w:i/>
          <w:iCs/>
          <w:color w:val="auto"/>
          <w:sz w:val="24"/>
          <w:szCs w:val="24"/>
        </w:rPr>
        <w:t>Neurosci</w:t>
      </w:r>
      <w:proofErr w:type="spellEnd"/>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9</w:t>
      </w:r>
      <w:r>
        <w:rPr>
          <w:rFonts w:ascii="Times New Roman" w:hAnsi="Times New Roman" w:cs="Times New Roman"/>
          <w:color w:val="auto"/>
          <w:sz w:val="24"/>
          <w:szCs w:val="24"/>
        </w:rPr>
        <w:t>, 768-78 (2008).</w:t>
      </w:r>
    </w:p>
    <w:p w14:paraId="5A5367CC"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7.</w:t>
      </w:r>
      <w:r>
        <w:rPr>
          <w:rFonts w:ascii="Times New Roman" w:hAnsi="Times New Roman" w:cs="Times New Roman"/>
          <w:color w:val="auto"/>
          <w:sz w:val="24"/>
          <w:szCs w:val="24"/>
        </w:rPr>
        <w:tab/>
        <w:t>Chen, H.</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Control for Population Structure and Relatedness for Binary Traits in Genetic Association Studies via Logistic Mixed Models. </w:t>
      </w:r>
      <w:proofErr w:type="gramStart"/>
      <w:r>
        <w:rPr>
          <w:rFonts w:ascii="Times New Roman" w:hAnsi="Times New Roman" w:cs="Times New Roman"/>
          <w:i/>
          <w:iCs/>
          <w:color w:val="auto"/>
          <w:sz w:val="24"/>
          <w:szCs w:val="24"/>
        </w:rPr>
        <w:t>Am</w:t>
      </w:r>
      <w:proofErr w:type="gramEnd"/>
      <w:r>
        <w:rPr>
          <w:rFonts w:ascii="Times New Roman" w:hAnsi="Times New Roman" w:cs="Times New Roman"/>
          <w:i/>
          <w:iCs/>
          <w:color w:val="auto"/>
          <w:sz w:val="24"/>
          <w:szCs w:val="24"/>
        </w:rPr>
        <w:t xml:space="preserve"> J Hum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98</w:t>
      </w:r>
      <w:r>
        <w:rPr>
          <w:rFonts w:ascii="Times New Roman" w:hAnsi="Times New Roman" w:cs="Times New Roman"/>
          <w:color w:val="auto"/>
          <w:sz w:val="24"/>
          <w:szCs w:val="24"/>
        </w:rPr>
        <w:t>, 653-66 (2016).</w:t>
      </w:r>
    </w:p>
    <w:p w14:paraId="4CC1DA3F"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8.</w:t>
      </w:r>
      <w:r>
        <w:rPr>
          <w:rFonts w:ascii="Times New Roman" w:hAnsi="Times New Roman" w:cs="Times New Roman"/>
          <w:color w:val="auto"/>
          <w:sz w:val="24"/>
          <w:szCs w:val="24"/>
        </w:rPr>
        <w:tab/>
        <w:t xml:space="preserve">Cheng, R., Abney, M., Palmer, A.A. &amp; </w:t>
      </w:r>
      <w:proofErr w:type="spellStart"/>
      <w:r>
        <w:rPr>
          <w:rFonts w:ascii="Times New Roman" w:hAnsi="Times New Roman" w:cs="Times New Roman"/>
          <w:color w:val="auto"/>
          <w:sz w:val="24"/>
          <w:szCs w:val="24"/>
        </w:rPr>
        <w:t>Skol</w:t>
      </w:r>
      <w:proofErr w:type="spellEnd"/>
      <w:r>
        <w:rPr>
          <w:rFonts w:ascii="Times New Roman" w:hAnsi="Times New Roman" w:cs="Times New Roman"/>
          <w:color w:val="auto"/>
          <w:sz w:val="24"/>
          <w:szCs w:val="24"/>
        </w:rPr>
        <w:t xml:space="preserve">, </w:t>
      </w:r>
      <w:proofErr w:type="gramStart"/>
      <w:r>
        <w:rPr>
          <w:rFonts w:ascii="Times New Roman" w:hAnsi="Times New Roman" w:cs="Times New Roman"/>
          <w:color w:val="auto"/>
          <w:sz w:val="24"/>
          <w:szCs w:val="24"/>
        </w:rPr>
        <w:t>A.D</w:t>
      </w:r>
      <w:proofErr w:type="gram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QTLRel</w:t>
      </w:r>
      <w:proofErr w:type="spellEnd"/>
      <w:r>
        <w:rPr>
          <w:rFonts w:ascii="Times New Roman" w:hAnsi="Times New Roman" w:cs="Times New Roman"/>
          <w:color w:val="auto"/>
          <w:sz w:val="24"/>
          <w:szCs w:val="24"/>
        </w:rPr>
        <w:t xml:space="preserve">: an R package for genome-wide association studies in which relatedness is a concern. </w:t>
      </w:r>
      <w:r>
        <w:rPr>
          <w:rFonts w:ascii="Times New Roman" w:hAnsi="Times New Roman" w:cs="Times New Roman"/>
          <w:i/>
          <w:iCs/>
          <w:color w:val="auto"/>
          <w:sz w:val="24"/>
          <w:szCs w:val="24"/>
        </w:rPr>
        <w:t>BMC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12</w:t>
      </w:r>
      <w:r>
        <w:rPr>
          <w:rFonts w:ascii="Times New Roman" w:hAnsi="Times New Roman" w:cs="Times New Roman"/>
          <w:color w:val="auto"/>
          <w:sz w:val="24"/>
          <w:szCs w:val="24"/>
        </w:rPr>
        <w:t>, 66 (2011).</w:t>
      </w:r>
    </w:p>
    <w:p w14:paraId="43DE7442"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9.</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Gatti</w:t>
      </w:r>
      <w:proofErr w:type="spellEnd"/>
      <w:r>
        <w:rPr>
          <w:rFonts w:ascii="Times New Roman" w:hAnsi="Times New Roman" w:cs="Times New Roman"/>
          <w:color w:val="auto"/>
          <w:sz w:val="24"/>
          <w:szCs w:val="24"/>
        </w:rPr>
        <w:t>, D.M.</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Quantitative trait locus mapping methods for diversity outbred mice. </w:t>
      </w:r>
      <w:proofErr w:type="gramStart"/>
      <w:r>
        <w:rPr>
          <w:rFonts w:ascii="Times New Roman" w:hAnsi="Times New Roman" w:cs="Times New Roman"/>
          <w:i/>
          <w:iCs/>
          <w:color w:val="auto"/>
          <w:sz w:val="24"/>
          <w:szCs w:val="24"/>
        </w:rPr>
        <w:t>G3 (Bethesda)</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4</w:t>
      </w:r>
      <w:r>
        <w:rPr>
          <w:rFonts w:ascii="Times New Roman" w:hAnsi="Times New Roman" w:cs="Times New Roman"/>
          <w:color w:val="auto"/>
          <w:sz w:val="24"/>
          <w:szCs w:val="24"/>
        </w:rPr>
        <w:t>, 1623-33 (2014).</w:t>
      </w:r>
      <w:proofErr w:type="gramEnd"/>
    </w:p>
    <w:p w14:paraId="481EEBDB"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10.</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Guerreiro</w:t>
      </w:r>
      <w:proofErr w:type="spellEnd"/>
      <w:r>
        <w:rPr>
          <w:rFonts w:ascii="Times New Roman" w:hAnsi="Times New Roman" w:cs="Times New Roman"/>
          <w:color w:val="auto"/>
          <w:sz w:val="24"/>
          <w:szCs w:val="24"/>
        </w:rPr>
        <w:t>, R.</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TREM2 variants in Alzheimer's disease. </w:t>
      </w:r>
      <w:proofErr w:type="gramStart"/>
      <w:r>
        <w:rPr>
          <w:rFonts w:ascii="Times New Roman" w:hAnsi="Times New Roman" w:cs="Times New Roman"/>
          <w:i/>
          <w:iCs/>
          <w:color w:val="auto"/>
          <w:sz w:val="24"/>
          <w:szCs w:val="24"/>
        </w:rPr>
        <w:t xml:space="preserve">N </w:t>
      </w:r>
      <w:proofErr w:type="spellStart"/>
      <w:r>
        <w:rPr>
          <w:rFonts w:ascii="Times New Roman" w:hAnsi="Times New Roman" w:cs="Times New Roman"/>
          <w:i/>
          <w:iCs/>
          <w:color w:val="auto"/>
          <w:sz w:val="24"/>
          <w:szCs w:val="24"/>
        </w:rPr>
        <w:t>Engl</w:t>
      </w:r>
      <w:proofErr w:type="spellEnd"/>
      <w:r>
        <w:rPr>
          <w:rFonts w:ascii="Times New Roman" w:hAnsi="Times New Roman" w:cs="Times New Roman"/>
          <w:i/>
          <w:iCs/>
          <w:color w:val="auto"/>
          <w:sz w:val="24"/>
          <w:szCs w:val="24"/>
        </w:rPr>
        <w:t xml:space="preserve"> J Med</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368</w:t>
      </w:r>
      <w:r>
        <w:rPr>
          <w:rFonts w:ascii="Times New Roman" w:hAnsi="Times New Roman" w:cs="Times New Roman"/>
          <w:color w:val="auto"/>
          <w:sz w:val="24"/>
          <w:szCs w:val="24"/>
        </w:rPr>
        <w:t>, 117-27 (2013).</w:t>
      </w:r>
      <w:proofErr w:type="gramEnd"/>
    </w:p>
    <w:p w14:paraId="654B0F44"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11.</w:t>
      </w:r>
      <w:r>
        <w:rPr>
          <w:rFonts w:ascii="Times New Roman" w:hAnsi="Times New Roman" w:cs="Times New Roman"/>
          <w:color w:val="auto"/>
          <w:sz w:val="24"/>
          <w:szCs w:val="24"/>
        </w:rPr>
        <w:tab/>
        <w:t>Harold, D.</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Genome-wide association study identifies variants at CLU and PICALM associated with Alzheimer's disease. </w:t>
      </w:r>
      <w:r>
        <w:rPr>
          <w:rFonts w:ascii="Times New Roman" w:hAnsi="Times New Roman" w:cs="Times New Roman"/>
          <w:i/>
          <w:iCs/>
          <w:color w:val="auto"/>
          <w:sz w:val="24"/>
          <w:szCs w:val="24"/>
        </w:rPr>
        <w:t>Nat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41</w:t>
      </w:r>
      <w:r>
        <w:rPr>
          <w:rFonts w:ascii="Times New Roman" w:hAnsi="Times New Roman" w:cs="Times New Roman"/>
          <w:color w:val="auto"/>
          <w:sz w:val="24"/>
          <w:szCs w:val="24"/>
        </w:rPr>
        <w:t>, 1088-93 (2009).</w:t>
      </w:r>
    </w:p>
    <w:p w14:paraId="0B959453"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12.</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Hindorff</w:t>
      </w:r>
      <w:proofErr w:type="spellEnd"/>
      <w:r>
        <w:rPr>
          <w:rFonts w:ascii="Times New Roman" w:hAnsi="Times New Roman" w:cs="Times New Roman"/>
          <w:color w:val="auto"/>
          <w:sz w:val="24"/>
          <w:szCs w:val="24"/>
        </w:rPr>
        <w:t>, L.A.</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Potential etiologic and functional implications of genome-wide association loci for human diseases and traits. </w:t>
      </w:r>
      <w:proofErr w:type="spellStart"/>
      <w:proofErr w:type="gramStart"/>
      <w:r>
        <w:rPr>
          <w:rFonts w:ascii="Times New Roman" w:hAnsi="Times New Roman" w:cs="Times New Roman"/>
          <w:i/>
          <w:iCs/>
          <w:color w:val="auto"/>
          <w:sz w:val="24"/>
          <w:szCs w:val="24"/>
        </w:rPr>
        <w:t>Proc</w:t>
      </w:r>
      <w:proofErr w:type="spellEnd"/>
      <w:r>
        <w:rPr>
          <w:rFonts w:ascii="Times New Roman" w:hAnsi="Times New Roman" w:cs="Times New Roman"/>
          <w:i/>
          <w:iCs/>
          <w:color w:val="auto"/>
          <w:sz w:val="24"/>
          <w:szCs w:val="24"/>
        </w:rPr>
        <w:t xml:space="preserve"> </w:t>
      </w:r>
      <w:proofErr w:type="spellStart"/>
      <w:r>
        <w:rPr>
          <w:rFonts w:ascii="Times New Roman" w:hAnsi="Times New Roman" w:cs="Times New Roman"/>
          <w:i/>
          <w:iCs/>
          <w:color w:val="auto"/>
          <w:sz w:val="24"/>
          <w:szCs w:val="24"/>
        </w:rPr>
        <w:t>Natl</w:t>
      </w:r>
      <w:proofErr w:type="spellEnd"/>
      <w:r>
        <w:rPr>
          <w:rFonts w:ascii="Times New Roman" w:hAnsi="Times New Roman" w:cs="Times New Roman"/>
          <w:i/>
          <w:iCs/>
          <w:color w:val="auto"/>
          <w:sz w:val="24"/>
          <w:szCs w:val="24"/>
        </w:rPr>
        <w:t xml:space="preserve"> </w:t>
      </w:r>
      <w:proofErr w:type="spellStart"/>
      <w:r>
        <w:rPr>
          <w:rFonts w:ascii="Times New Roman" w:hAnsi="Times New Roman" w:cs="Times New Roman"/>
          <w:i/>
          <w:iCs/>
          <w:color w:val="auto"/>
          <w:sz w:val="24"/>
          <w:szCs w:val="24"/>
        </w:rPr>
        <w:t>Acad</w:t>
      </w:r>
      <w:proofErr w:type="spellEnd"/>
      <w:r>
        <w:rPr>
          <w:rFonts w:ascii="Times New Roman" w:hAnsi="Times New Roman" w:cs="Times New Roman"/>
          <w:i/>
          <w:iCs/>
          <w:color w:val="auto"/>
          <w:sz w:val="24"/>
          <w:szCs w:val="24"/>
        </w:rPr>
        <w:t xml:space="preserve"> </w:t>
      </w:r>
      <w:proofErr w:type="spellStart"/>
      <w:r>
        <w:rPr>
          <w:rFonts w:ascii="Times New Roman" w:hAnsi="Times New Roman" w:cs="Times New Roman"/>
          <w:i/>
          <w:iCs/>
          <w:color w:val="auto"/>
          <w:sz w:val="24"/>
          <w:szCs w:val="24"/>
        </w:rPr>
        <w:t>Sci</w:t>
      </w:r>
      <w:proofErr w:type="spellEnd"/>
      <w:r>
        <w:rPr>
          <w:rFonts w:ascii="Times New Roman" w:hAnsi="Times New Roman" w:cs="Times New Roman"/>
          <w:i/>
          <w:iCs/>
          <w:color w:val="auto"/>
          <w:sz w:val="24"/>
          <w:szCs w:val="24"/>
        </w:rPr>
        <w:t xml:space="preserve"> U S A</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106</w:t>
      </w:r>
      <w:r>
        <w:rPr>
          <w:rFonts w:ascii="Times New Roman" w:hAnsi="Times New Roman" w:cs="Times New Roman"/>
          <w:color w:val="auto"/>
          <w:sz w:val="24"/>
          <w:szCs w:val="24"/>
        </w:rPr>
        <w:t>, 9362-7 (2009).</w:t>
      </w:r>
      <w:proofErr w:type="gramEnd"/>
    </w:p>
    <w:p w14:paraId="0467E7DB"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13.</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Hollingworth</w:t>
      </w:r>
      <w:proofErr w:type="spellEnd"/>
      <w:r>
        <w:rPr>
          <w:rFonts w:ascii="Times New Roman" w:hAnsi="Times New Roman" w:cs="Times New Roman"/>
          <w:color w:val="auto"/>
          <w:sz w:val="24"/>
          <w:szCs w:val="24"/>
        </w:rPr>
        <w:t>, P.</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Common variants at ABCA7, MS4A6A/MS4A4E, EPHA1, CD33 and CD2AP are associated with Alzheimer's disease. </w:t>
      </w:r>
      <w:r>
        <w:rPr>
          <w:rFonts w:ascii="Times New Roman" w:hAnsi="Times New Roman" w:cs="Times New Roman"/>
          <w:i/>
          <w:iCs/>
          <w:color w:val="auto"/>
          <w:sz w:val="24"/>
          <w:szCs w:val="24"/>
        </w:rPr>
        <w:t>Nat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43</w:t>
      </w:r>
      <w:r>
        <w:rPr>
          <w:rFonts w:ascii="Times New Roman" w:hAnsi="Times New Roman" w:cs="Times New Roman"/>
          <w:color w:val="auto"/>
          <w:sz w:val="24"/>
          <w:szCs w:val="24"/>
        </w:rPr>
        <w:t>, 429-35 (2011).</w:t>
      </w:r>
    </w:p>
    <w:p w14:paraId="21367CC6"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14.</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Iturria</w:t>
      </w:r>
      <w:proofErr w:type="spellEnd"/>
      <w:r>
        <w:rPr>
          <w:rFonts w:ascii="Times New Roman" w:hAnsi="Times New Roman" w:cs="Times New Roman"/>
          <w:color w:val="auto"/>
          <w:sz w:val="24"/>
          <w:szCs w:val="24"/>
        </w:rPr>
        <w:t xml:space="preserve">-Medina, Y., </w:t>
      </w:r>
      <w:proofErr w:type="spellStart"/>
      <w:r>
        <w:rPr>
          <w:rFonts w:ascii="Times New Roman" w:hAnsi="Times New Roman" w:cs="Times New Roman"/>
          <w:color w:val="auto"/>
          <w:sz w:val="24"/>
          <w:szCs w:val="24"/>
        </w:rPr>
        <w:t>Sotero</w:t>
      </w:r>
      <w:proofErr w:type="spellEnd"/>
      <w:r>
        <w:rPr>
          <w:rFonts w:ascii="Times New Roman" w:hAnsi="Times New Roman" w:cs="Times New Roman"/>
          <w:color w:val="auto"/>
          <w:sz w:val="24"/>
          <w:szCs w:val="24"/>
        </w:rPr>
        <w:t xml:space="preserve">, R.C., Toussaint, P.J., </w:t>
      </w:r>
      <w:proofErr w:type="spellStart"/>
      <w:r>
        <w:rPr>
          <w:rFonts w:ascii="Times New Roman" w:hAnsi="Times New Roman" w:cs="Times New Roman"/>
          <w:color w:val="auto"/>
          <w:sz w:val="24"/>
          <w:szCs w:val="24"/>
        </w:rPr>
        <w:t>Mateos</w:t>
      </w:r>
      <w:proofErr w:type="spellEnd"/>
      <w:r>
        <w:rPr>
          <w:rFonts w:ascii="Times New Roman" w:hAnsi="Times New Roman" w:cs="Times New Roman"/>
          <w:color w:val="auto"/>
          <w:sz w:val="24"/>
          <w:szCs w:val="24"/>
        </w:rPr>
        <w:t xml:space="preserve">-Perez, J.M. &amp; Evans, A.C. Early role of vascular </w:t>
      </w:r>
      <w:proofErr w:type="spellStart"/>
      <w:r>
        <w:rPr>
          <w:rFonts w:ascii="Times New Roman" w:hAnsi="Times New Roman" w:cs="Times New Roman"/>
          <w:color w:val="auto"/>
          <w:sz w:val="24"/>
          <w:szCs w:val="24"/>
        </w:rPr>
        <w:t>dysregulation</w:t>
      </w:r>
      <w:proofErr w:type="spellEnd"/>
      <w:r>
        <w:rPr>
          <w:rFonts w:ascii="Times New Roman" w:hAnsi="Times New Roman" w:cs="Times New Roman"/>
          <w:color w:val="auto"/>
          <w:sz w:val="24"/>
          <w:szCs w:val="24"/>
        </w:rPr>
        <w:t xml:space="preserve"> on late-onset Alzheimer's disease based on multifactorial data-driven analysis. </w:t>
      </w:r>
      <w:r>
        <w:rPr>
          <w:rFonts w:ascii="Times New Roman" w:hAnsi="Times New Roman" w:cs="Times New Roman"/>
          <w:i/>
          <w:iCs/>
          <w:color w:val="auto"/>
          <w:sz w:val="24"/>
          <w:szCs w:val="24"/>
        </w:rPr>
        <w:t xml:space="preserve">Nat </w:t>
      </w:r>
      <w:proofErr w:type="spellStart"/>
      <w:r>
        <w:rPr>
          <w:rFonts w:ascii="Times New Roman" w:hAnsi="Times New Roman" w:cs="Times New Roman"/>
          <w:i/>
          <w:iCs/>
          <w:color w:val="auto"/>
          <w:sz w:val="24"/>
          <w:szCs w:val="24"/>
        </w:rPr>
        <w:t>Commun</w:t>
      </w:r>
      <w:proofErr w:type="spellEnd"/>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7</w:t>
      </w:r>
      <w:r>
        <w:rPr>
          <w:rFonts w:ascii="Times New Roman" w:hAnsi="Times New Roman" w:cs="Times New Roman"/>
          <w:color w:val="auto"/>
          <w:sz w:val="24"/>
          <w:szCs w:val="24"/>
        </w:rPr>
        <w:t>, 11934 (2016).</w:t>
      </w:r>
    </w:p>
    <w:p w14:paraId="425D84F5"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15.</w:t>
      </w:r>
      <w:r>
        <w:rPr>
          <w:rFonts w:ascii="Times New Roman" w:hAnsi="Times New Roman" w:cs="Times New Roman"/>
          <w:color w:val="auto"/>
          <w:sz w:val="24"/>
          <w:szCs w:val="24"/>
        </w:rPr>
        <w:tab/>
        <w:t>Jones, L.</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Genetic evidence implicates the immune system and cholesterol metabolism in the </w:t>
      </w:r>
      <w:proofErr w:type="spellStart"/>
      <w:r>
        <w:rPr>
          <w:rFonts w:ascii="Times New Roman" w:hAnsi="Times New Roman" w:cs="Times New Roman"/>
          <w:color w:val="auto"/>
          <w:sz w:val="24"/>
          <w:szCs w:val="24"/>
        </w:rPr>
        <w:t>aetiology</w:t>
      </w:r>
      <w:proofErr w:type="spellEnd"/>
      <w:r>
        <w:rPr>
          <w:rFonts w:ascii="Times New Roman" w:hAnsi="Times New Roman" w:cs="Times New Roman"/>
          <w:color w:val="auto"/>
          <w:sz w:val="24"/>
          <w:szCs w:val="24"/>
        </w:rPr>
        <w:t xml:space="preserve"> of Alzheimer's disease. </w:t>
      </w:r>
      <w:proofErr w:type="spellStart"/>
      <w:proofErr w:type="gramStart"/>
      <w:r>
        <w:rPr>
          <w:rFonts w:ascii="Times New Roman" w:hAnsi="Times New Roman" w:cs="Times New Roman"/>
          <w:i/>
          <w:iCs/>
          <w:color w:val="auto"/>
          <w:sz w:val="24"/>
          <w:szCs w:val="24"/>
        </w:rPr>
        <w:t>PLoS</w:t>
      </w:r>
      <w:proofErr w:type="spellEnd"/>
      <w:r>
        <w:rPr>
          <w:rFonts w:ascii="Times New Roman" w:hAnsi="Times New Roman" w:cs="Times New Roman"/>
          <w:i/>
          <w:iCs/>
          <w:color w:val="auto"/>
          <w:sz w:val="24"/>
          <w:szCs w:val="24"/>
        </w:rPr>
        <w:t xml:space="preserve"> One</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5</w:t>
      </w:r>
      <w:r>
        <w:rPr>
          <w:rFonts w:ascii="Times New Roman" w:hAnsi="Times New Roman" w:cs="Times New Roman"/>
          <w:color w:val="auto"/>
          <w:sz w:val="24"/>
          <w:szCs w:val="24"/>
        </w:rPr>
        <w:t>, e13950 (2010).</w:t>
      </w:r>
      <w:proofErr w:type="gramEnd"/>
    </w:p>
    <w:p w14:paraId="18C27A5B"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16.</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Jonsson</w:t>
      </w:r>
      <w:proofErr w:type="spellEnd"/>
      <w:r>
        <w:rPr>
          <w:rFonts w:ascii="Times New Roman" w:hAnsi="Times New Roman" w:cs="Times New Roman"/>
          <w:color w:val="auto"/>
          <w:sz w:val="24"/>
          <w:szCs w:val="24"/>
        </w:rPr>
        <w:t>, T.</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Variant of TREM2 associated with the risk of Alzheimer's disease. </w:t>
      </w:r>
      <w:proofErr w:type="gramStart"/>
      <w:r>
        <w:rPr>
          <w:rFonts w:ascii="Times New Roman" w:hAnsi="Times New Roman" w:cs="Times New Roman"/>
          <w:i/>
          <w:iCs/>
          <w:color w:val="auto"/>
          <w:sz w:val="24"/>
          <w:szCs w:val="24"/>
        </w:rPr>
        <w:t xml:space="preserve">N </w:t>
      </w:r>
      <w:proofErr w:type="spellStart"/>
      <w:r>
        <w:rPr>
          <w:rFonts w:ascii="Times New Roman" w:hAnsi="Times New Roman" w:cs="Times New Roman"/>
          <w:i/>
          <w:iCs/>
          <w:color w:val="auto"/>
          <w:sz w:val="24"/>
          <w:szCs w:val="24"/>
        </w:rPr>
        <w:t>Engl</w:t>
      </w:r>
      <w:proofErr w:type="spellEnd"/>
      <w:r>
        <w:rPr>
          <w:rFonts w:ascii="Times New Roman" w:hAnsi="Times New Roman" w:cs="Times New Roman"/>
          <w:i/>
          <w:iCs/>
          <w:color w:val="auto"/>
          <w:sz w:val="24"/>
          <w:szCs w:val="24"/>
        </w:rPr>
        <w:t xml:space="preserve"> J Med</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368</w:t>
      </w:r>
      <w:r>
        <w:rPr>
          <w:rFonts w:ascii="Times New Roman" w:hAnsi="Times New Roman" w:cs="Times New Roman"/>
          <w:color w:val="auto"/>
          <w:sz w:val="24"/>
          <w:szCs w:val="24"/>
        </w:rPr>
        <w:t>, 107-16 (2013).</w:t>
      </w:r>
      <w:proofErr w:type="gramEnd"/>
    </w:p>
    <w:p w14:paraId="77DCB63E"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lastRenderedPageBreak/>
        <w:t>17.</w:t>
      </w:r>
      <w:r>
        <w:rPr>
          <w:rFonts w:ascii="Times New Roman" w:hAnsi="Times New Roman" w:cs="Times New Roman"/>
          <w:color w:val="auto"/>
          <w:sz w:val="24"/>
          <w:szCs w:val="24"/>
        </w:rPr>
        <w:tab/>
        <w:t>Jun, G.</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Meta-analysis confirms CR1, CLU, and PICALM as </w:t>
      </w:r>
      <w:proofErr w:type="spellStart"/>
      <w:r>
        <w:rPr>
          <w:rFonts w:ascii="Times New Roman" w:hAnsi="Times New Roman" w:cs="Times New Roman"/>
          <w:color w:val="auto"/>
          <w:sz w:val="24"/>
          <w:szCs w:val="24"/>
        </w:rPr>
        <w:t>alzheimer</w:t>
      </w:r>
      <w:proofErr w:type="spellEnd"/>
      <w:r>
        <w:rPr>
          <w:rFonts w:ascii="Times New Roman" w:hAnsi="Times New Roman" w:cs="Times New Roman"/>
          <w:color w:val="auto"/>
          <w:sz w:val="24"/>
          <w:szCs w:val="24"/>
        </w:rPr>
        <w:t xml:space="preserve"> disease risk loci and reveals interactions with APOE genotypes. </w:t>
      </w:r>
      <w:proofErr w:type="gramStart"/>
      <w:r>
        <w:rPr>
          <w:rFonts w:ascii="Times New Roman" w:hAnsi="Times New Roman" w:cs="Times New Roman"/>
          <w:i/>
          <w:iCs/>
          <w:color w:val="auto"/>
          <w:sz w:val="24"/>
          <w:szCs w:val="24"/>
        </w:rPr>
        <w:t xml:space="preserve">Arch </w:t>
      </w:r>
      <w:proofErr w:type="spellStart"/>
      <w:r>
        <w:rPr>
          <w:rFonts w:ascii="Times New Roman" w:hAnsi="Times New Roman" w:cs="Times New Roman"/>
          <w:i/>
          <w:iCs/>
          <w:color w:val="auto"/>
          <w:sz w:val="24"/>
          <w:szCs w:val="24"/>
        </w:rPr>
        <w:t>Neurol</w:t>
      </w:r>
      <w:proofErr w:type="spellEnd"/>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67</w:t>
      </w:r>
      <w:r>
        <w:rPr>
          <w:rFonts w:ascii="Times New Roman" w:hAnsi="Times New Roman" w:cs="Times New Roman"/>
          <w:color w:val="auto"/>
          <w:sz w:val="24"/>
          <w:szCs w:val="24"/>
        </w:rPr>
        <w:t>, 1473-84 (2010).</w:t>
      </w:r>
      <w:proofErr w:type="gramEnd"/>
    </w:p>
    <w:p w14:paraId="694869C6"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18.</w:t>
      </w:r>
      <w:r>
        <w:rPr>
          <w:rFonts w:ascii="Times New Roman" w:hAnsi="Times New Roman" w:cs="Times New Roman"/>
          <w:color w:val="auto"/>
          <w:sz w:val="24"/>
          <w:szCs w:val="24"/>
        </w:rPr>
        <w:tab/>
        <w:t>Kang, H.M.</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Variance component model to account for sample structure in genome-wide association studies. </w:t>
      </w:r>
      <w:r>
        <w:rPr>
          <w:rFonts w:ascii="Times New Roman" w:hAnsi="Times New Roman" w:cs="Times New Roman"/>
          <w:i/>
          <w:iCs/>
          <w:color w:val="auto"/>
          <w:sz w:val="24"/>
          <w:szCs w:val="24"/>
        </w:rPr>
        <w:t>Nat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42</w:t>
      </w:r>
      <w:r>
        <w:rPr>
          <w:rFonts w:ascii="Times New Roman" w:hAnsi="Times New Roman" w:cs="Times New Roman"/>
          <w:color w:val="auto"/>
          <w:sz w:val="24"/>
          <w:szCs w:val="24"/>
        </w:rPr>
        <w:t>, 348-54 (2010).</w:t>
      </w:r>
    </w:p>
    <w:p w14:paraId="1A0EB782"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19.</w:t>
      </w:r>
      <w:r>
        <w:rPr>
          <w:rFonts w:ascii="Times New Roman" w:hAnsi="Times New Roman" w:cs="Times New Roman"/>
          <w:color w:val="auto"/>
          <w:sz w:val="24"/>
          <w:szCs w:val="24"/>
        </w:rPr>
        <w:tab/>
        <w:t>Kang, H.M.</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Efficient control of population structure in model organism association mapping. </w:t>
      </w:r>
      <w:proofErr w:type="gramStart"/>
      <w:r>
        <w:rPr>
          <w:rFonts w:ascii="Times New Roman" w:hAnsi="Times New Roman" w:cs="Times New Roman"/>
          <w:i/>
          <w:iCs/>
          <w:color w:val="auto"/>
          <w:sz w:val="24"/>
          <w:szCs w:val="24"/>
        </w:rPr>
        <w:t>Genetics</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178</w:t>
      </w:r>
      <w:r>
        <w:rPr>
          <w:rFonts w:ascii="Times New Roman" w:hAnsi="Times New Roman" w:cs="Times New Roman"/>
          <w:color w:val="auto"/>
          <w:sz w:val="24"/>
          <w:szCs w:val="24"/>
        </w:rPr>
        <w:t>, 1709-23 (2008).</w:t>
      </w:r>
      <w:proofErr w:type="gramEnd"/>
    </w:p>
    <w:p w14:paraId="41A2C341"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20.</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Kavvoura</w:t>
      </w:r>
      <w:proofErr w:type="spellEnd"/>
      <w:r>
        <w:rPr>
          <w:rFonts w:ascii="Times New Roman" w:hAnsi="Times New Roman" w:cs="Times New Roman"/>
          <w:color w:val="auto"/>
          <w:sz w:val="24"/>
          <w:szCs w:val="24"/>
        </w:rPr>
        <w:t xml:space="preserve">, F.K. &amp; Ioannidis, J.P. Methods for meta-analysis in genetic association studies: a review of their potential and pitfalls. </w:t>
      </w:r>
      <w:r>
        <w:rPr>
          <w:rFonts w:ascii="Times New Roman" w:hAnsi="Times New Roman" w:cs="Times New Roman"/>
          <w:i/>
          <w:iCs/>
          <w:color w:val="auto"/>
          <w:sz w:val="24"/>
          <w:szCs w:val="24"/>
        </w:rPr>
        <w:t>Hum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123</w:t>
      </w:r>
      <w:r>
        <w:rPr>
          <w:rFonts w:ascii="Times New Roman" w:hAnsi="Times New Roman" w:cs="Times New Roman"/>
          <w:color w:val="auto"/>
          <w:sz w:val="24"/>
          <w:szCs w:val="24"/>
        </w:rPr>
        <w:t>, 1-14 (2008).</w:t>
      </w:r>
    </w:p>
    <w:p w14:paraId="1C2963F7"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21.</w:t>
      </w:r>
      <w:r>
        <w:rPr>
          <w:rFonts w:ascii="Times New Roman" w:hAnsi="Times New Roman" w:cs="Times New Roman"/>
          <w:color w:val="auto"/>
          <w:sz w:val="24"/>
          <w:szCs w:val="24"/>
        </w:rPr>
        <w:tab/>
        <w:t>Lambert, J.C.</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Genome-wide association study identifies variants at CLU and CR1 associated with Alzheimer's disease. </w:t>
      </w:r>
      <w:r>
        <w:rPr>
          <w:rFonts w:ascii="Times New Roman" w:hAnsi="Times New Roman" w:cs="Times New Roman"/>
          <w:i/>
          <w:iCs/>
          <w:color w:val="auto"/>
          <w:sz w:val="24"/>
          <w:szCs w:val="24"/>
        </w:rPr>
        <w:t>Nat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41</w:t>
      </w:r>
      <w:r>
        <w:rPr>
          <w:rFonts w:ascii="Times New Roman" w:hAnsi="Times New Roman" w:cs="Times New Roman"/>
          <w:color w:val="auto"/>
          <w:sz w:val="24"/>
          <w:szCs w:val="24"/>
        </w:rPr>
        <w:t>, 1094-9 (2009).</w:t>
      </w:r>
    </w:p>
    <w:p w14:paraId="7AECBBEA"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22.</w:t>
      </w:r>
      <w:r>
        <w:rPr>
          <w:rFonts w:ascii="Times New Roman" w:hAnsi="Times New Roman" w:cs="Times New Roman"/>
          <w:color w:val="auto"/>
          <w:sz w:val="24"/>
          <w:szCs w:val="24"/>
        </w:rPr>
        <w:tab/>
        <w:t>Lambert, J.C.</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Meta-analysis of 74,046 individuals identifies 11 new susceptibility loci for Alzheimer's disease. </w:t>
      </w:r>
      <w:r>
        <w:rPr>
          <w:rFonts w:ascii="Times New Roman" w:hAnsi="Times New Roman" w:cs="Times New Roman"/>
          <w:i/>
          <w:iCs/>
          <w:color w:val="auto"/>
          <w:sz w:val="24"/>
          <w:szCs w:val="24"/>
        </w:rPr>
        <w:t>Nat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45</w:t>
      </w:r>
      <w:r>
        <w:rPr>
          <w:rFonts w:ascii="Times New Roman" w:hAnsi="Times New Roman" w:cs="Times New Roman"/>
          <w:color w:val="auto"/>
          <w:sz w:val="24"/>
          <w:szCs w:val="24"/>
        </w:rPr>
        <w:t>, 1452-8 (2013).</w:t>
      </w:r>
    </w:p>
    <w:p w14:paraId="66F20142"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23.</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Lippert</w:t>
      </w:r>
      <w:proofErr w:type="spellEnd"/>
      <w:r>
        <w:rPr>
          <w:rFonts w:ascii="Times New Roman" w:hAnsi="Times New Roman" w:cs="Times New Roman"/>
          <w:color w:val="auto"/>
          <w:sz w:val="24"/>
          <w:szCs w:val="24"/>
        </w:rPr>
        <w:t>, C.</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FaST</w:t>
      </w:r>
      <w:proofErr w:type="spellEnd"/>
      <w:r>
        <w:rPr>
          <w:rFonts w:ascii="Times New Roman" w:hAnsi="Times New Roman" w:cs="Times New Roman"/>
          <w:color w:val="auto"/>
          <w:sz w:val="24"/>
          <w:szCs w:val="24"/>
        </w:rPr>
        <w:t xml:space="preserve"> linear mixed models for genome-wide association studies. </w:t>
      </w:r>
      <w:proofErr w:type="gramStart"/>
      <w:r>
        <w:rPr>
          <w:rFonts w:ascii="Times New Roman" w:hAnsi="Times New Roman" w:cs="Times New Roman"/>
          <w:i/>
          <w:iCs/>
          <w:color w:val="auto"/>
          <w:sz w:val="24"/>
          <w:szCs w:val="24"/>
        </w:rPr>
        <w:t>Nat Methods</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8</w:t>
      </w:r>
      <w:r>
        <w:rPr>
          <w:rFonts w:ascii="Times New Roman" w:hAnsi="Times New Roman" w:cs="Times New Roman"/>
          <w:color w:val="auto"/>
          <w:sz w:val="24"/>
          <w:szCs w:val="24"/>
        </w:rPr>
        <w:t>, 833-5 (2011).</w:t>
      </w:r>
      <w:proofErr w:type="gramEnd"/>
    </w:p>
    <w:p w14:paraId="6D27278D"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24.</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Manolio</w:t>
      </w:r>
      <w:proofErr w:type="spellEnd"/>
      <w:r>
        <w:rPr>
          <w:rFonts w:ascii="Times New Roman" w:hAnsi="Times New Roman" w:cs="Times New Roman"/>
          <w:color w:val="auto"/>
          <w:sz w:val="24"/>
          <w:szCs w:val="24"/>
        </w:rPr>
        <w:t xml:space="preserve">, T.A. </w:t>
      </w:r>
      <w:proofErr w:type="spellStart"/>
      <w:r>
        <w:rPr>
          <w:rFonts w:ascii="Times New Roman" w:hAnsi="Times New Roman" w:cs="Times New Roman"/>
          <w:color w:val="auto"/>
          <w:sz w:val="24"/>
          <w:szCs w:val="24"/>
        </w:rPr>
        <w:t>Genomewide</w:t>
      </w:r>
      <w:proofErr w:type="spellEnd"/>
      <w:r>
        <w:rPr>
          <w:rFonts w:ascii="Times New Roman" w:hAnsi="Times New Roman" w:cs="Times New Roman"/>
          <w:color w:val="auto"/>
          <w:sz w:val="24"/>
          <w:szCs w:val="24"/>
        </w:rPr>
        <w:t xml:space="preserve"> association studies and assessment of the risk of disease. </w:t>
      </w:r>
      <w:proofErr w:type="gramStart"/>
      <w:r>
        <w:rPr>
          <w:rFonts w:ascii="Times New Roman" w:hAnsi="Times New Roman" w:cs="Times New Roman"/>
          <w:i/>
          <w:iCs/>
          <w:color w:val="auto"/>
          <w:sz w:val="24"/>
          <w:szCs w:val="24"/>
        </w:rPr>
        <w:t xml:space="preserve">N </w:t>
      </w:r>
      <w:proofErr w:type="spellStart"/>
      <w:r>
        <w:rPr>
          <w:rFonts w:ascii="Times New Roman" w:hAnsi="Times New Roman" w:cs="Times New Roman"/>
          <w:i/>
          <w:iCs/>
          <w:color w:val="auto"/>
          <w:sz w:val="24"/>
          <w:szCs w:val="24"/>
        </w:rPr>
        <w:t>Engl</w:t>
      </w:r>
      <w:proofErr w:type="spellEnd"/>
      <w:r>
        <w:rPr>
          <w:rFonts w:ascii="Times New Roman" w:hAnsi="Times New Roman" w:cs="Times New Roman"/>
          <w:i/>
          <w:iCs/>
          <w:color w:val="auto"/>
          <w:sz w:val="24"/>
          <w:szCs w:val="24"/>
        </w:rPr>
        <w:t xml:space="preserve"> J Med</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363</w:t>
      </w:r>
      <w:r>
        <w:rPr>
          <w:rFonts w:ascii="Times New Roman" w:hAnsi="Times New Roman" w:cs="Times New Roman"/>
          <w:color w:val="auto"/>
          <w:sz w:val="24"/>
          <w:szCs w:val="24"/>
        </w:rPr>
        <w:t>, 166-76 (2010).</w:t>
      </w:r>
      <w:proofErr w:type="gramEnd"/>
    </w:p>
    <w:p w14:paraId="12253F9E"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25.</w:t>
      </w:r>
      <w:r>
        <w:rPr>
          <w:rFonts w:ascii="Times New Roman" w:hAnsi="Times New Roman" w:cs="Times New Roman"/>
          <w:color w:val="auto"/>
          <w:sz w:val="24"/>
          <w:szCs w:val="24"/>
        </w:rPr>
        <w:tab/>
        <w:t>Montagne, A.</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Brain imaging of neurovascular dysfunction in Alzheimer's disease. </w:t>
      </w:r>
      <w:proofErr w:type="spellStart"/>
      <w:proofErr w:type="gramStart"/>
      <w:r>
        <w:rPr>
          <w:rFonts w:ascii="Times New Roman" w:hAnsi="Times New Roman" w:cs="Times New Roman"/>
          <w:i/>
          <w:iCs/>
          <w:color w:val="auto"/>
          <w:sz w:val="24"/>
          <w:szCs w:val="24"/>
        </w:rPr>
        <w:t>Acta</w:t>
      </w:r>
      <w:proofErr w:type="spellEnd"/>
      <w:r>
        <w:rPr>
          <w:rFonts w:ascii="Times New Roman" w:hAnsi="Times New Roman" w:cs="Times New Roman"/>
          <w:i/>
          <w:iCs/>
          <w:color w:val="auto"/>
          <w:sz w:val="24"/>
          <w:szCs w:val="24"/>
        </w:rPr>
        <w:t xml:space="preserve"> </w:t>
      </w:r>
      <w:proofErr w:type="spellStart"/>
      <w:r>
        <w:rPr>
          <w:rFonts w:ascii="Times New Roman" w:hAnsi="Times New Roman" w:cs="Times New Roman"/>
          <w:i/>
          <w:iCs/>
          <w:color w:val="auto"/>
          <w:sz w:val="24"/>
          <w:szCs w:val="24"/>
        </w:rPr>
        <w:t>Neuropathol</w:t>
      </w:r>
      <w:proofErr w:type="spellEnd"/>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131</w:t>
      </w:r>
      <w:r>
        <w:rPr>
          <w:rFonts w:ascii="Times New Roman" w:hAnsi="Times New Roman" w:cs="Times New Roman"/>
          <w:color w:val="auto"/>
          <w:sz w:val="24"/>
          <w:szCs w:val="24"/>
        </w:rPr>
        <w:t>, 687-707 (2016).</w:t>
      </w:r>
      <w:proofErr w:type="gramEnd"/>
    </w:p>
    <w:p w14:paraId="3A063963"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26.</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Naj</w:t>
      </w:r>
      <w:proofErr w:type="spellEnd"/>
      <w:r>
        <w:rPr>
          <w:rFonts w:ascii="Times New Roman" w:hAnsi="Times New Roman" w:cs="Times New Roman"/>
          <w:color w:val="auto"/>
          <w:sz w:val="24"/>
          <w:szCs w:val="24"/>
        </w:rPr>
        <w:t>, A.C.</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Common variants at MS4A4/MS4A6E, CD2AP, CD33 and EPHA1 are associated with late-onset Alzheimer's disease. </w:t>
      </w:r>
      <w:r>
        <w:rPr>
          <w:rFonts w:ascii="Times New Roman" w:hAnsi="Times New Roman" w:cs="Times New Roman"/>
          <w:i/>
          <w:iCs/>
          <w:color w:val="auto"/>
          <w:sz w:val="24"/>
          <w:szCs w:val="24"/>
        </w:rPr>
        <w:t>Nat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43</w:t>
      </w:r>
      <w:r>
        <w:rPr>
          <w:rFonts w:ascii="Times New Roman" w:hAnsi="Times New Roman" w:cs="Times New Roman"/>
          <w:color w:val="auto"/>
          <w:sz w:val="24"/>
          <w:szCs w:val="24"/>
        </w:rPr>
        <w:t>, 436-41 (2011).</w:t>
      </w:r>
    </w:p>
    <w:p w14:paraId="1BD44C28"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27.</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Newcombe</w:t>
      </w:r>
      <w:proofErr w:type="spellEnd"/>
      <w:r>
        <w:rPr>
          <w:rFonts w:ascii="Times New Roman" w:hAnsi="Times New Roman" w:cs="Times New Roman"/>
          <w:color w:val="auto"/>
          <w:sz w:val="24"/>
          <w:szCs w:val="24"/>
        </w:rPr>
        <w:t>, P.J.</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Multilocus</w:t>
      </w:r>
      <w:proofErr w:type="spellEnd"/>
      <w:r>
        <w:rPr>
          <w:rFonts w:ascii="Times New Roman" w:hAnsi="Times New Roman" w:cs="Times New Roman"/>
          <w:color w:val="auto"/>
          <w:sz w:val="24"/>
          <w:szCs w:val="24"/>
        </w:rPr>
        <w:t xml:space="preserve"> Bayesian meta-analysis of gene-disease associations. </w:t>
      </w:r>
      <w:proofErr w:type="gramStart"/>
      <w:r>
        <w:rPr>
          <w:rFonts w:ascii="Times New Roman" w:hAnsi="Times New Roman" w:cs="Times New Roman"/>
          <w:i/>
          <w:iCs/>
          <w:color w:val="auto"/>
          <w:sz w:val="24"/>
          <w:szCs w:val="24"/>
        </w:rPr>
        <w:t>Am</w:t>
      </w:r>
      <w:proofErr w:type="gramEnd"/>
      <w:r>
        <w:rPr>
          <w:rFonts w:ascii="Times New Roman" w:hAnsi="Times New Roman" w:cs="Times New Roman"/>
          <w:i/>
          <w:iCs/>
          <w:color w:val="auto"/>
          <w:sz w:val="24"/>
          <w:szCs w:val="24"/>
        </w:rPr>
        <w:t xml:space="preserve"> J Hum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84</w:t>
      </w:r>
      <w:r>
        <w:rPr>
          <w:rFonts w:ascii="Times New Roman" w:hAnsi="Times New Roman" w:cs="Times New Roman"/>
          <w:color w:val="auto"/>
          <w:sz w:val="24"/>
          <w:szCs w:val="24"/>
        </w:rPr>
        <w:t>, 567-80 (2009).</w:t>
      </w:r>
    </w:p>
    <w:p w14:paraId="3A7A4F0F"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28.</w:t>
      </w:r>
      <w:r>
        <w:rPr>
          <w:rFonts w:ascii="Times New Roman" w:hAnsi="Times New Roman" w:cs="Times New Roman"/>
          <w:color w:val="auto"/>
          <w:sz w:val="24"/>
          <w:szCs w:val="24"/>
        </w:rPr>
        <w:tab/>
        <w:t xml:space="preserve">Stephens, M. &amp; Balding, D.J. Bayesian statistical methods for genetic association studies. </w:t>
      </w:r>
      <w:r>
        <w:rPr>
          <w:rFonts w:ascii="Times New Roman" w:hAnsi="Times New Roman" w:cs="Times New Roman"/>
          <w:i/>
          <w:iCs/>
          <w:color w:val="auto"/>
          <w:sz w:val="24"/>
          <w:szCs w:val="24"/>
        </w:rPr>
        <w:t>Nat Rev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10</w:t>
      </w:r>
      <w:r>
        <w:rPr>
          <w:rFonts w:ascii="Times New Roman" w:hAnsi="Times New Roman" w:cs="Times New Roman"/>
          <w:color w:val="auto"/>
          <w:sz w:val="24"/>
          <w:szCs w:val="24"/>
        </w:rPr>
        <w:t>, 681-90 (2009).</w:t>
      </w:r>
    </w:p>
    <w:p w14:paraId="0137B298"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29.</w:t>
      </w:r>
      <w:r>
        <w:rPr>
          <w:rFonts w:ascii="Times New Roman" w:hAnsi="Times New Roman" w:cs="Times New Roman"/>
          <w:color w:val="auto"/>
          <w:sz w:val="24"/>
          <w:szCs w:val="24"/>
        </w:rPr>
        <w:tab/>
      </w:r>
      <w:proofErr w:type="spellStart"/>
      <w:r>
        <w:rPr>
          <w:rFonts w:ascii="Times New Roman" w:hAnsi="Times New Roman" w:cs="Times New Roman"/>
          <w:color w:val="auto"/>
          <w:sz w:val="24"/>
          <w:szCs w:val="24"/>
        </w:rPr>
        <w:t>Verzilli</w:t>
      </w:r>
      <w:proofErr w:type="spellEnd"/>
      <w:r>
        <w:rPr>
          <w:rFonts w:ascii="Times New Roman" w:hAnsi="Times New Roman" w:cs="Times New Roman"/>
          <w:color w:val="auto"/>
          <w:sz w:val="24"/>
          <w:szCs w:val="24"/>
        </w:rPr>
        <w:t>, C.</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Bayesian meta-analysis of genetic association studies with different sets of markers. </w:t>
      </w:r>
      <w:proofErr w:type="gramStart"/>
      <w:r>
        <w:rPr>
          <w:rFonts w:ascii="Times New Roman" w:hAnsi="Times New Roman" w:cs="Times New Roman"/>
          <w:i/>
          <w:iCs/>
          <w:color w:val="auto"/>
          <w:sz w:val="24"/>
          <w:szCs w:val="24"/>
        </w:rPr>
        <w:t>Am</w:t>
      </w:r>
      <w:proofErr w:type="gramEnd"/>
      <w:r>
        <w:rPr>
          <w:rFonts w:ascii="Times New Roman" w:hAnsi="Times New Roman" w:cs="Times New Roman"/>
          <w:i/>
          <w:iCs/>
          <w:color w:val="auto"/>
          <w:sz w:val="24"/>
          <w:szCs w:val="24"/>
        </w:rPr>
        <w:t xml:space="preserve"> J Hum Genet</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82</w:t>
      </w:r>
      <w:r>
        <w:rPr>
          <w:rFonts w:ascii="Times New Roman" w:hAnsi="Times New Roman" w:cs="Times New Roman"/>
          <w:color w:val="auto"/>
          <w:sz w:val="24"/>
          <w:szCs w:val="24"/>
        </w:rPr>
        <w:t>, 859-72 (2008).</w:t>
      </w:r>
    </w:p>
    <w:p w14:paraId="50CB10EA"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30.</w:t>
      </w:r>
      <w:r>
        <w:rPr>
          <w:rFonts w:ascii="Times New Roman" w:hAnsi="Times New Roman" w:cs="Times New Roman"/>
          <w:color w:val="auto"/>
          <w:sz w:val="24"/>
          <w:szCs w:val="24"/>
        </w:rPr>
        <w:tab/>
        <w:t xml:space="preserve">Ward, L.D. &amp; </w:t>
      </w:r>
      <w:proofErr w:type="spellStart"/>
      <w:r>
        <w:rPr>
          <w:rFonts w:ascii="Times New Roman" w:hAnsi="Times New Roman" w:cs="Times New Roman"/>
          <w:color w:val="auto"/>
          <w:sz w:val="24"/>
          <w:szCs w:val="24"/>
        </w:rPr>
        <w:t>Kellis</w:t>
      </w:r>
      <w:proofErr w:type="spellEnd"/>
      <w:r>
        <w:rPr>
          <w:rFonts w:ascii="Times New Roman" w:hAnsi="Times New Roman" w:cs="Times New Roman"/>
          <w:color w:val="auto"/>
          <w:sz w:val="24"/>
          <w:szCs w:val="24"/>
        </w:rPr>
        <w:t xml:space="preserve">, M. </w:t>
      </w:r>
      <w:proofErr w:type="spellStart"/>
      <w:r>
        <w:rPr>
          <w:rFonts w:ascii="Times New Roman" w:hAnsi="Times New Roman" w:cs="Times New Roman"/>
          <w:color w:val="auto"/>
          <w:sz w:val="24"/>
          <w:szCs w:val="24"/>
        </w:rPr>
        <w:t>HaploReg</w:t>
      </w:r>
      <w:proofErr w:type="spellEnd"/>
      <w:r>
        <w:rPr>
          <w:rFonts w:ascii="Times New Roman" w:hAnsi="Times New Roman" w:cs="Times New Roman"/>
          <w:color w:val="auto"/>
          <w:sz w:val="24"/>
          <w:szCs w:val="24"/>
        </w:rPr>
        <w:t xml:space="preserve">: a resource for exploring chromatin states, conservation, and regulatory motif alterations within sets of genetically linked variants. </w:t>
      </w:r>
      <w:proofErr w:type="gramStart"/>
      <w:r>
        <w:rPr>
          <w:rFonts w:ascii="Times New Roman" w:hAnsi="Times New Roman" w:cs="Times New Roman"/>
          <w:i/>
          <w:iCs/>
          <w:color w:val="auto"/>
          <w:sz w:val="24"/>
          <w:szCs w:val="24"/>
        </w:rPr>
        <w:t>Nucleic Acids Res</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40</w:t>
      </w:r>
      <w:r>
        <w:rPr>
          <w:rFonts w:ascii="Times New Roman" w:hAnsi="Times New Roman" w:cs="Times New Roman"/>
          <w:color w:val="auto"/>
          <w:sz w:val="24"/>
          <w:szCs w:val="24"/>
        </w:rPr>
        <w:t>, D930-4 (2012).</w:t>
      </w:r>
      <w:proofErr w:type="gramEnd"/>
    </w:p>
    <w:p w14:paraId="1954B47B"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31.</w:t>
      </w:r>
      <w:r>
        <w:rPr>
          <w:rFonts w:ascii="Times New Roman" w:hAnsi="Times New Roman" w:cs="Times New Roman"/>
          <w:color w:val="auto"/>
          <w:sz w:val="24"/>
          <w:szCs w:val="24"/>
        </w:rPr>
        <w:tab/>
        <w:t>Welter, D.</w:t>
      </w:r>
      <w:r>
        <w:rPr>
          <w:rFonts w:ascii="Times New Roman" w:hAnsi="Times New Roman" w:cs="Times New Roman"/>
          <w:i/>
          <w:iCs/>
          <w:color w:val="auto"/>
          <w:sz w:val="24"/>
          <w:szCs w:val="24"/>
        </w:rPr>
        <w:t xml:space="preserve"> et al.</w:t>
      </w:r>
      <w:r>
        <w:rPr>
          <w:rFonts w:ascii="Times New Roman" w:hAnsi="Times New Roman" w:cs="Times New Roman"/>
          <w:color w:val="auto"/>
          <w:sz w:val="24"/>
          <w:szCs w:val="24"/>
        </w:rPr>
        <w:t xml:space="preserve"> The NHGRI GWAS Catalog, a curated resource of SNP-trait associations. </w:t>
      </w:r>
      <w:proofErr w:type="gramStart"/>
      <w:r>
        <w:rPr>
          <w:rFonts w:ascii="Times New Roman" w:hAnsi="Times New Roman" w:cs="Times New Roman"/>
          <w:i/>
          <w:iCs/>
          <w:color w:val="auto"/>
          <w:sz w:val="24"/>
          <w:szCs w:val="24"/>
        </w:rPr>
        <w:t>Nucleic Acids Res</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42</w:t>
      </w:r>
      <w:r>
        <w:rPr>
          <w:rFonts w:ascii="Times New Roman" w:hAnsi="Times New Roman" w:cs="Times New Roman"/>
          <w:color w:val="auto"/>
          <w:sz w:val="24"/>
          <w:szCs w:val="24"/>
        </w:rPr>
        <w:t>, D1001-6 (2014).</w:t>
      </w:r>
      <w:proofErr w:type="gramEnd"/>
    </w:p>
    <w:p w14:paraId="619C9EF5"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lastRenderedPageBreak/>
        <w:t>32.</w:t>
      </w:r>
      <w:r>
        <w:rPr>
          <w:rFonts w:ascii="Times New Roman" w:hAnsi="Times New Roman" w:cs="Times New Roman"/>
          <w:color w:val="auto"/>
          <w:sz w:val="24"/>
          <w:szCs w:val="24"/>
        </w:rPr>
        <w:tab/>
        <w:t xml:space="preserve">Zhao, Z., Nelson, A.R., </w:t>
      </w:r>
      <w:proofErr w:type="spellStart"/>
      <w:r>
        <w:rPr>
          <w:rFonts w:ascii="Times New Roman" w:hAnsi="Times New Roman" w:cs="Times New Roman"/>
          <w:color w:val="auto"/>
          <w:sz w:val="24"/>
          <w:szCs w:val="24"/>
        </w:rPr>
        <w:t>Betsholtz</w:t>
      </w:r>
      <w:proofErr w:type="spellEnd"/>
      <w:r>
        <w:rPr>
          <w:rFonts w:ascii="Times New Roman" w:hAnsi="Times New Roman" w:cs="Times New Roman"/>
          <w:color w:val="auto"/>
          <w:sz w:val="24"/>
          <w:szCs w:val="24"/>
        </w:rPr>
        <w:t xml:space="preserve">, C. &amp; </w:t>
      </w:r>
      <w:proofErr w:type="spellStart"/>
      <w:r>
        <w:rPr>
          <w:rFonts w:ascii="Times New Roman" w:hAnsi="Times New Roman" w:cs="Times New Roman"/>
          <w:color w:val="auto"/>
          <w:sz w:val="24"/>
          <w:szCs w:val="24"/>
        </w:rPr>
        <w:t>Zlokovic</w:t>
      </w:r>
      <w:proofErr w:type="spellEnd"/>
      <w:r>
        <w:rPr>
          <w:rFonts w:ascii="Times New Roman" w:hAnsi="Times New Roman" w:cs="Times New Roman"/>
          <w:color w:val="auto"/>
          <w:sz w:val="24"/>
          <w:szCs w:val="24"/>
        </w:rPr>
        <w:t xml:space="preserve">, B.V. Establishment and Dysfunction of the Blood-Brain Barrier. </w:t>
      </w:r>
      <w:proofErr w:type="gramStart"/>
      <w:r>
        <w:rPr>
          <w:rFonts w:ascii="Times New Roman" w:hAnsi="Times New Roman" w:cs="Times New Roman"/>
          <w:i/>
          <w:iCs/>
          <w:color w:val="auto"/>
          <w:sz w:val="24"/>
          <w:szCs w:val="24"/>
        </w:rPr>
        <w:t>Cell</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163</w:t>
      </w:r>
      <w:r>
        <w:rPr>
          <w:rFonts w:ascii="Times New Roman" w:hAnsi="Times New Roman" w:cs="Times New Roman"/>
          <w:color w:val="auto"/>
          <w:sz w:val="24"/>
          <w:szCs w:val="24"/>
        </w:rPr>
        <w:t>, 1064-78 (2015).</w:t>
      </w:r>
      <w:proofErr w:type="gramEnd"/>
    </w:p>
    <w:p w14:paraId="508B19C2" w14:textId="77777777" w:rsidR="00C12BBB" w:rsidRDefault="00C12BBB" w:rsidP="00C12BBB">
      <w:pPr>
        <w:widowControl w:val="0"/>
        <w:autoSpaceDE w:val="0"/>
        <w:autoSpaceDN w:val="0"/>
        <w:adjustRightInd w:val="0"/>
        <w:spacing w:line="360" w:lineRule="auto"/>
        <w:ind w:left="720" w:right="-720" w:hanging="720"/>
        <w:rPr>
          <w:rFonts w:ascii="Times New Roman" w:hAnsi="Times New Roman" w:cs="Times New Roman"/>
          <w:color w:val="auto"/>
          <w:sz w:val="24"/>
          <w:szCs w:val="24"/>
        </w:rPr>
      </w:pPr>
      <w:r>
        <w:rPr>
          <w:rFonts w:ascii="Times New Roman" w:hAnsi="Times New Roman" w:cs="Times New Roman"/>
          <w:color w:val="auto"/>
          <w:sz w:val="24"/>
          <w:szCs w:val="24"/>
        </w:rPr>
        <w:t>33.</w:t>
      </w:r>
      <w:r>
        <w:rPr>
          <w:rFonts w:ascii="Times New Roman" w:hAnsi="Times New Roman" w:cs="Times New Roman"/>
          <w:color w:val="auto"/>
          <w:sz w:val="24"/>
          <w:szCs w:val="24"/>
        </w:rPr>
        <w:tab/>
        <w:t xml:space="preserve">Zhou, X. &amp; Stephens, M. Efficient multivariate linear mixed model algorithms for genome-wide association studies. </w:t>
      </w:r>
      <w:proofErr w:type="gramStart"/>
      <w:r>
        <w:rPr>
          <w:rFonts w:ascii="Times New Roman" w:hAnsi="Times New Roman" w:cs="Times New Roman"/>
          <w:i/>
          <w:iCs/>
          <w:color w:val="auto"/>
          <w:sz w:val="24"/>
          <w:szCs w:val="24"/>
        </w:rPr>
        <w:t>Nat Methods</w:t>
      </w:r>
      <w:r>
        <w:rPr>
          <w:rFonts w:ascii="Times New Roman" w:hAnsi="Times New Roman" w:cs="Times New Roman"/>
          <w:color w:val="auto"/>
          <w:sz w:val="24"/>
          <w:szCs w:val="24"/>
        </w:rPr>
        <w:t xml:space="preserve"> </w:t>
      </w:r>
      <w:r>
        <w:rPr>
          <w:rFonts w:ascii="Times New Roman" w:hAnsi="Times New Roman" w:cs="Times New Roman"/>
          <w:b/>
          <w:bCs/>
          <w:color w:val="auto"/>
          <w:sz w:val="24"/>
          <w:szCs w:val="24"/>
        </w:rPr>
        <w:t>11</w:t>
      </w:r>
      <w:r>
        <w:rPr>
          <w:rFonts w:ascii="Times New Roman" w:hAnsi="Times New Roman" w:cs="Times New Roman"/>
          <w:color w:val="auto"/>
          <w:sz w:val="24"/>
          <w:szCs w:val="24"/>
        </w:rPr>
        <w:t>, 407-9 (2014).</w:t>
      </w:r>
      <w:proofErr w:type="gramEnd"/>
    </w:p>
    <w:p w14:paraId="01405557" w14:textId="77777777" w:rsidR="00AF249C" w:rsidRPr="00AF249C" w:rsidRDefault="00AF249C" w:rsidP="00AF249C">
      <w:pPr>
        <w:spacing w:line="240" w:lineRule="auto"/>
        <w:rPr>
          <w:rFonts w:ascii="Helvetica" w:eastAsia="Times New Roman" w:hAnsi="Helvetica" w:cs="Times New Roman"/>
        </w:rPr>
      </w:pPr>
    </w:p>
    <w:p w14:paraId="1C16A3EE" w14:textId="77777777" w:rsidR="00560CD0" w:rsidRPr="00AF249C" w:rsidRDefault="00560CD0" w:rsidP="006F4C91">
      <w:pPr>
        <w:pStyle w:val="normal0"/>
        <w:spacing w:after="120" w:line="360" w:lineRule="auto"/>
        <w:rPr>
          <w:rFonts w:ascii="Helvetica" w:hAnsi="Helvetica"/>
        </w:rPr>
      </w:pPr>
    </w:p>
    <w:sectPr w:rsidR="00560CD0" w:rsidRPr="00AF249C" w:rsidSect="001C3A62">
      <w:footerReference w:type="default" r:id="rId11"/>
      <w:pgSz w:w="12240" w:h="15840"/>
      <w:pgMar w:top="1440" w:right="1440" w:bottom="1440" w:left="1440" w:header="720" w:footer="720" w:gutter="0"/>
      <w:lnNumType w:countBy="5" w:restart="continuous"/>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7FD0CB" w14:textId="77777777" w:rsidR="001E5DA7" w:rsidRDefault="001E5DA7" w:rsidP="00204E2F">
      <w:pPr>
        <w:spacing w:line="240" w:lineRule="auto"/>
      </w:pPr>
      <w:r>
        <w:separator/>
      </w:r>
    </w:p>
  </w:endnote>
  <w:endnote w:type="continuationSeparator" w:id="0">
    <w:p w14:paraId="5F3CA80C" w14:textId="77777777" w:rsidR="001E5DA7" w:rsidRDefault="001E5DA7" w:rsidP="00204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 w:author="Gregory Carter" w:date="2016-03-21T14:53:00Z"/>
  <w:sdt>
    <w:sdtPr>
      <w:id w:val="267392298"/>
      <w:docPartObj>
        <w:docPartGallery w:val="Page Numbers (Bottom of Page)"/>
        <w:docPartUnique/>
      </w:docPartObj>
    </w:sdtPr>
    <w:sdtEndPr/>
    <w:sdtContent>
      <w:customXmlInsRangeEnd w:id="1"/>
      <w:p w14:paraId="039B81BA" w14:textId="77777777" w:rsidR="001E5DA7" w:rsidRDefault="001E5DA7">
        <w:pPr>
          <w:pStyle w:val="Footer"/>
          <w:jc w:val="center"/>
          <w:rPr>
            <w:ins w:id="2" w:author="Gregory Carter" w:date="2016-03-21T14:53:00Z"/>
          </w:rPr>
        </w:pPr>
        <w:ins w:id="3" w:author="Gregory Carter" w:date="2016-03-21T14:53:00Z">
          <w:r>
            <w:fldChar w:fldCharType="begin"/>
          </w:r>
          <w:r>
            <w:instrText xml:space="preserve"> PAGE   \* MERGEFORMAT </w:instrText>
          </w:r>
          <w:r>
            <w:fldChar w:fldCharType="separate"/>
          </w:r>
        </w:ins>
        <w:r w:rsidR="00872303">
          <w:rPr>
            <w:noProof/>
          </w:rPr>
          <w:t>13</w:t>
        </w:r>
        <w:ins w:id="4" w:author="Gregory Carter" w:date="2016-03-21T14:53:00Z">
          <w:r>
            <w:fldChar w:fldCharType="end"/>
          </w:r>
        </w:ins>
      </w:p>
      <w:customXmlInsRangeStart w:id="5" w:author="Gregory Carter" w:date="2016-03-21T14:53:00Z"/>
    </w:sdtContent>
  </w:sdt>
  <w:customXmlInsRangeEnd w:id="5"/>
  <w:p w14:paraId="7FCC7B0F" w14:textId="77777777" w:rsidR="001E5DA7" w:rsidRDefault="001E5D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D84BAD" w14:textId="77777777" w:rsidR="001E5DA7" w:rsidRDefault="001E5DA7" w:rsidP="00204E2F">
      <w:pPr>
        <w:spacing w:line="240" w:lineRule="auto"/>
      </w:pPr>
      <w:r>
        <w:separator/>
      </w:r>
    </w:p>
  </w:footnote>
  <w:footnote w:type="continuationSeparator" w:id="0">
    <w:p w14:paraId="6AFC1A59" w14:textId="77777777" w:rsidR="001E5DA7" w:rsidRDefault="001E5DA7" w:rsidP="00204E2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F0C6C"/>
    <w:multiLevelType w:val="hybridMultilevel"/>
    <w:tmpl w:val="09729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865CE4"/>
    <w:multiLevelType w:val="hybridMultilevel"/>
    <w:tmpl w:val="D4066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1438B2"/>
    <w:multiLevelType w:val="hybridMultilevel"/>
    <w:tmpl w:val="9F4EDDF6"/>
    <w:styleLink w:val="Numbered"/>
    <w:lvl w:ilvl="0" w:tplc="AA76230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6E2C952">
      <w:start w:val="1"/>
      <w:numFmt w:val="decimal"/>
      <w:lvlText w:val="%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DA7CBC">
      <w:start w:val="1"/>
      <w:numFmt w:val="decimal"/>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0142C40">
      <w:start w:val="1"/>
      <w:numFmt w:val="decimal"/>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ABECD68">
      <w:start w:val="1"/>
      <w:numFmt w:val="decimal"/>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09E426E">
      <w:start w:val="1"/>
      <w:numFmt w:val="decimal"/>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D4EB394">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9785490">
      <w:start w:val="1"/>
      <w:numFmt w:val="decimal"/>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096AB56">
      <w:start w:val="1"/>
      <w:numFmt w:val="decimal"/>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5AE371FD"/>
    <w:multiLevelType w:val="hybridMultilevel"/>
    <w:tmpl w:val="9F4EDDF6"/>
    <w:numStyleLink w:val="Numbered"/>
  </w:abstractNum>
  <w:abstractNum w:abstractNumId="4">
    <w:nsid w:val="7BC575F0"/>
    <w:multiLevelType w:val="hybridMultilevel"/>
    <w:tmpl w:val="9478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displayBackgroundShape/>
  <w:proofState w:spelling="clean" w:grammar="clean"/>
  <w:documentType w:val="letter"/>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A72"/>
    <w:rsid w:val="00000198"/>
    <w:rsid w:val="0000157E"/>
    <w:rsid w:val="00003A41"/>
    <w:rsid w:val="00004C61"/>
    <w:rsid w:val="00006FD6"/>
    <w:rsid w:val="00007096"/>
    <w:rsid w:val="00010E11"/>
    <w:rsid w:val="000124A1"/>
    <w:rsid w:val="00012732"/>
    <w:rsid w:val="000218C9"/>
    <w:rsid w:val="00023002"/>
    <w:rsid w:val="00023E24"/>
    <w:rsid w:val="00024BE9"/>
    <w:rsid w:val="00024D36"/>
    <w:rsid w:val="00024D54"/>
    <w:rsid w:val="000253D4"/>
    <w:rsid w:val="00025DE5"/>
    <w:rsid w:val="00026619"/>
    <w:rsid w:val="00026848"/>
    <w:rsid w:val="00027462"/>
    <w:rsid w:val="00032554"/>
    <w:rsid w:val="00035182"/>
    <w:rsid w:val="0003523C"/>
    <w:rsid w:val="000368F0"/>
    <w:rsid w:val="00040028"/>
    <w:rsid w:val="00040033"/>
    <w:rsid w:val="000444D0"/>
    <w:rsid w:val="00046137"/>
    <w:rsid w:val="0004665A"/>
    <w:rsid w:val="00052DDA"/>
    <w:rsid w:val="000532C9"/>
    <w:rsid w:val="00054500"/>
    <w:rsid w:val="000565C7"/>
    <w:rsid w:val="00060C96"/>
    <w:rsid w:val="000617DE"/>
    <w:rsid w:val="00064872"/>
    <w:rsid w:val="000653C1"/>
    <w:rsid w:val="00065DE9"/>
    <w:rsid w:val="000717E0"/>
    <w:rsid w:val="00073CCB"/>
    <w:rsid w:val="00074036"/>
    <w:rsid w:val="00074B5B"/>
    <w:rsid w:val="000777D3"/>
    <w:rsid w:val="000804B4"/>
    <w:rsid w:val="00081381"/>
    <w:rsid w:val="00081459"/>
    <w:rsid w:val="00081D0C"/>
    <w:rsid w:val="00082017"/>
    <w:rsid w:val="00082678"/>
    <w:rsid w:val="000845BB"/>
    <w:rsid w:val="00085754"/>
    <w:rsid w:val="00086F2F"/>
    <w:rsid w:val="00092B5E"/>
    <w:rsid w:val="00095764"/>
    <w:rsid w:val="00095D19"/>
    <w:rsid w:val="000B1745"/>
    <w:rsid w:val="000B18FC"/>
    <w:rsid w:val="000B3113"/>
    <w:rsid w:val="000B3178"/>
    <w:rsid w:val="000B4F57"/>
    <w:rsid w:val="000B6256"/>
    <w:rsid w:val="000B6FD4"/>
    <w:rsid w:val="000C0044"/>
    <w:rsid w:val="000C01FF"/>
    <w:rsid w:val="000C1188"/>
    <w:rsid w:val="000C18CA"/>
    <w:rsid w:val="000C25CC"/>
    <w:rsid w:val="000C2A8E"/>
    <w:rsid w:val="000C54FC"/>
    <w:rsid w:val="000C64AB"/>
    <w:rsid w:val="000C7263"/>
    <w:rsid w:val="000D2DB4"/>
    <w:rsid w:val="000D33DB"/>
    <w:rsid w:val="000D3CA8"/>
    <w:rsid w:val="000D3E19"/>
    <w:rsid w:val="000D5E4E"/>
    <w:rsid w:val="000E0E56"/>
    <w:rsid w:val="000E32A7"/>
    <w:rsid w:val="000E4940"/>
    <w:rsid w:val="000E6822"/>
    <w:rsid w:val="000F09FA"/>
    <w:rsid w:val="000F17EA"/>
    <w:rsid w:val="000F2FE6"/>
    <w:rsid w:val="000F4909"/>
    <w:rsid w:val="000F4CA0"/>
    <w:rsid w:val="000F53B7"/>
    <w:rsid w:val="000F5FD7"/>
    <w:rsid w:val="000F6CED"/>
    <w:rsid w:val="000F759B"/>
    <w:rsid w:val="00100520"/>
    <w:rsid w:val="00101EE1"/>
    <w:rsid w:val="001021FF"/>
    <w:rsid w:val="00102944"/>
    <w:rsid w:val="00103D93"/>
    <w:rsid w:val="00104102"/>
    <w:rsid w:val="001075EA"/>
    <w:rsid w:val="00110911"/>
    <w:rsid w:val="00110F44"/>
    <w:rsid w:val="00112B97"/>
    <w:rsid w:val="00115137"/>
    <w:rsid w:val="001155C3"/>
    <w:rsid w:val="00121015"/>
    <w:rsid w:val="00124B7D"/>
    <w:rsid w:val="00125BFB"/>
    <w:rsid w:val="001268EF"/>
    <w:rsid w:val="00127D78"/>
    <w:rsid w:val="00127D91"/>
    <w:rsid w:val="0013384D"/>
    <w:rsid w:val="00134B39"/>
    <w:rsid w:val="00134BA5"/>
    <w:rsid w:val="00135919"/>
    <w:rsid w:val="00136239"/>
    <w:rsid w:val="00136505"/>
    <w:rsid w:val="001366DF"/>
    <w:rsid w:val="0013764F"/>
    <w:rsid w:val="001379D2"/>
    <w:rsid w:val="0014045C"/>
    <w:rsid w:val="00140DB1"/>
    <w:rsid w:val="00143321"/>
    <w:rsid w:val="001435CD"/>
    <w:rsid w:val="001441BF"/>
    <w:rsid w:val="0014508D"/>
    <w:rsid w:val="00145AA8"/>
    <w:rsid w:val="00150F64"/>
    <w:rsid w:val="001526B2"/>
    <w:rsid w:val="00152EB8"/>
    <w:rsid w:val="0015563D"/>
    <w:rsid w:val="00160B83"/>
    <w:rsid w:val="00160FCC"/>
    <w:rsid w:val="00166B03"/>
    <w:rsid w:val="00171655"/>
    <w:rsid w:val="001717B5"/>
    <w:rsid w:val="00173507"/>
    <w:rsid w:val="00176BDA"/>
    <w:rsid w:val="00176C8F"/>
    <w:rsid w:val="001778B0"/>
    <w:rsid w:val="00181430"/>
    <w:rsid w:val="00181F03"/>
    <w:rsid w:val="00182DFC"/>
    <w:rsid w:val="00184318"/>
    <w:rsid w:val="00185F81"/>
    <w:rsid w:val="00191049"/>
    <w:rsid w:val="0019156B"/>
    <w:rsid w:val="001920A8"/>
    <w:rsid w:val="001926EC"/>
    <w:rsid w:val="001930AB"/>
    <w:rsid w:val="0019312F"/>
    <w:rsid w:val="001943B5"/>
    <w:rsid w:val="00197165"/>
    <w:rsid w:val="001A19F2"/>
    <w:rsid w:val="001A256D"/>
    <w:rsid w:val="001A5AAA"/>
    <w:rsid w:val="001A638B"/>
    <w:rsid w:val="001A6A04"/>
    <w:rsid w:val="001A6A88"/>
    <w:rsid w:val="001A700C"/>
    <w:rsid w:val="001A7479"/>
    <w:rsid w:val="001B0956"/>
    <w:rsid w:val="001B1BDD"/>
    <w:rsid w:val="001B2FFA"/>
    <w:rsid w:val="001B49D5"/>
    <w:rsid w:val="001B5C17"/>
    <w:rsid w:val="001B7868"/>
    <w:rsid w:val="001C3A62"/>
    <w:rsid w:val="001C4CB0"/>
    <w:rsid w:val="001C504E"/>
    <w:rsid w:val="001C7D5F"/>
    <w:rsid w:val="001D0F01"/>
    <w:rsid w:val="001D2C1A"/>
    <w:rsid w:val="001D533D"/>
    <w:rsid w:val="001D54E0"/>
    <w:rsid w:val="001D6BFD"/>
    <w:rsid w:val="001D76D4"/>
    <w:rsid w:val="001E0F44"/>
    <w:rsid w:val="001E33DE"/>
    <w:rsid w:val="001E563E"/>
    <w:rsid w:val="001E5B0B"/>
    <w:rsid w:val="001E5DA7"/>
    <w:rsid w:val="001E7D70"/>
    <w:rsid w:val="001E7F0D"/>
    <w:rsid w:val="001F082A"/>
    <w:rsid w:val="001F0BE7"/>
    <w:rsid w:val="001F0C51"/>
    <w:rsid w:val="001F400A"/>
    <w:rsid w:val="001F440F"/>
    <w:rsid w:val="001F4E8F"/>
    <w:rsid w:val="001F5314"/>
    <w:rsid w:val="001F6A98"/>
    <w:rsid w:val="001F7144"/>
    <w:rsid w:val="002001C9"/>
    <w:rsid w:val="00200AFA"/>
    <w:rsid w:val="00204208"/>
    <w:rsid w:val="00204E2F"/>
    <w:rsid w:val="0020588B"/>
    <w:rsid w:val="00212B20"/>
    <w:rsid w:val="00214472"/>
    <w:rsid w:val="00214DD2"/>
    <w:rsid w:val="002218D3"/>
    <w:rsid w:val="00221DA1"/>
    <w:rsid w:val="00222F9E"/>
    <w:rsid w:val="00223E65"/>
    <w:rsid w:val="00224A4E"/>
    <w:rsid w:val="00226794"/>
    <w:rsid w:val="002304E6"/>
    <w:rsid w:val="00231649"/>
    <w:rsid w:val="00233D7C"/>
    <w:rsid w:val="00233E15"/>
    <w:rsid w:val="0023580F"/>
    <w:rsid w:val="00235A9C"/>
    <w:rsid w:val="00242107"/>
    <w:rsid w:val="00247A5A"/>
    <w:rsid w:val="002518C2"/>
    <w:rsid w:val="00252D24"/>
    <w:rsid w:val="00253922"/>
    <w:rsid w:val="0025407C"/>
    <w:rsid w:val="00255DDA"/>
    <w:rsid w:val="002562AB"/>
    <w:rsid w:val="002603CF"/>
    <w:rsid w:val="00260A4A"/>
    <w:rsid w:val="00262278"/>
    <w:rsid w:val="00262681"/>
    <w:rsid w:val="00263BA9"/>
    <w:rsid w:val="00263FBA"/>
    <w:rsid w:val="00264784"/>
    <w:rsid w:val="00265552"/>
    <w:rsid w:val="00265655"/>
    <w:rsid w:val="00266DDC"/>
    <w:rsid w:val="002726A4"/>
    <w:rsid w:val="00272BF8"/>
    <w:rsid w:val="00274F59"/>
    <w:rsid w:val="002800C9"/>
    <w:rsid w:val="00280305"/>
    <w:rsid w:val="00280C65"/>
    <w:rsid w:val="002844EA"/>
    <w:rsid w:val="0029125D"/>
    <w:rsid w:val="0029211B"/>
    <w:rsid w:val="0029401A"/>
    <w:rsid w:val="00294A4D"/>
    <w:rsid w:val="00294B98"/>
    <w:rsid w:val="002970DE"/>
    <w:rsid w:val="00297170"/>
    <w:rsid w:val="00297502"/>
    <w:rsid w:val="002A1329"/>
    <w:rsid w:val="002A22A1"/>
    <w:rsid w:val="002A2FF2"/>
    <w:rsid w:val="002A43D8"/>
    <w:rsid w:val="002A54CB"/>
    <w:rsid w:val="002A54DC"/>
    <w:rsid w:val="002B1C6C"/>
    <w:rsid w:val="002B1D55"/>
    <w:rsid w:val="002B2E31"/>
    <w:rsid w:val="002B3341"/>
    <w:rsid w:val="002B3A85"/>
    <w:rsid w:val="002B5543"/>
    <w:rsid w:val="002B6071"/>
    <w:rsid w:val="002B7D10"/>
    <w:rsid w:val="002C0923"/>
    <w:rsid w:val="002C0A60"/>
    <w:rsid w:val="002C34AB"/>
    <w:rsid w:val="002C34DE"/>
    <w:rsid w:val="002C5B60"/>
    <w:rsid w:val="002C6524"/>
    <w:rsid w:val="002C67FC"/>
    <w:rsid w:val="002C7ADC"/>
    <w:rsid w:val="002D13F7"/>
    <w:rsid w:val="002D2559"/>
    <w:rsid w:val="002D39A2"/>
    <w:rsid w:val="002D4CE1"/>
    <w:rsid w:val="002D4FD2"/>
    <w:rsid w:val="002D5C3B"/>
    <w:rsid w:val="002D64BC"/>
    <w:rsid w:val="002D7772"/>
    <w:rsid w:val="002D7936"/>
    <w:rsid w:val="002E5D64"/>
    <w:rsid w:val="002E6E92"/>
    <w:rsid w:val="002F1BCF"/>
    <w:rsid w:val="002F36A2"/>
    <w:rsid w:val="002F53D2"/>
    <w:rsid w:val="002F5694"/>
    <w:rsid w:val="002F59B8"/>
    <w:rsid w:val="002F6083"/>
    <w:rsid w:val="002F7FBB"/>
    <w:rsid w:val="003006B0"/>
    <w:rsid w:val="003010FD"/>
    <w:rsid w:val="003017B4"/>
    <w:rsid w:val="003045BA"/>
    <w:rsid w:val="00306819"/>
    <w:rsid w:val="003069E5"/>
    <w:rsid w:val="003070DC"/>
    <w:rsid w:val="0030793C"/>
    <w:rsid w:val="00312C34"/>
    <w:rsid w:val="00316895"/>
    <w:rsid w:val="003173B4"/>
    <w:rsid w:val="00321F34"/>
    <w:rsid w:val="00322AF7"/>
    <w:rsid w:val="0032334B"/>
    <w:rsid w:val="00325189"/>
    <w:rsid w:val="00326D18"/>
    <w:rsid w:val="00330935"/>
    <w:rsid w:val="003338C1"/>
    <w:rsid w:val="003364A4"/>
    <w:rsid w:val="003365C8"/>
    <w:rsid w:val="00336E95"/>
    <w:rsid w:val="00340D58"/>
    <w:rsid w:val="003432ED"/>
    <w:rsid w:val="00343CE4"/>
    <w:rsid w:val="0034416E"/>
    <w:rsid w:val="00345060"/>
    <w:rsid w:val="0034739B"/>
    <w:rsid w:val="00347695"/>
    <w:rsid w:val="00351631"/>
    <w:rsid w:val="0035179D"/>
    <w:rsid w:val="003551FD"/>
    <w:rsid w:val="003552FE"/>
    <w:rsid w:val="0036122E"/>
    <w:rsid w:val="00361651"/>
    <w:rsid w:val="00362C6A"/>
    <w:rsid w:val="003639F6"/>
    <w:rsid w:val="0036503D"/>
    <w:rsid w:val="00365407"/>
    <w:rsid w:val="00365700"/>
    <w:rsid w:val="00365734"/>
    <w:rsid w:val="003661D2"/>
    <w:rsid w:val="00366900"/>
    <w:rsid w:val="00366ACE"/>
    <w:rsid w:val="003744F9"/>
    <w:rsid w:val="00374DCC"/>
    <w:rsid w:val="00375E92"/>
    <w:rsid w:val="003817BE"/>
    <w:rsid w:val="003823A2"/>
    <w:rsid w:val="003875F4"/>
    <w:rsid w:val="00391507"/>
    <w:rsid w:val="003928C6"/>
    <w:rsid w:val="003933CD"/>
    <w:rsid w:val="00394816"/>
    <w:rsid w:val="00394BDD"/>
    <w:rsid w:val="003A0EB0"/>
    <w:rsid w:val="003A2F00"/>
    <w:rsid w:val="003A4143"/>
    <w:rsid w:val="003A55E0"/>
    <w:rsid w:val="003B02A4"/>
    <w:rsid w:val="003B18DD"/>
    <w:rsid w:val="003B2B11"/>
    <w:rsid w:val="003B5864"/>
    <w:rsid w:val="003B58E1"/>
    <w:rsid w:val="003B68BE"/>
    <w:rsid w:val="003B6C8C"/>
    <w:rsid w:val="003C1368"/>
    <w:rsid w:val="003C1F80"/>
    <w:rsid w:val="003C3547"/>
    <w:rsid w:val="003C4B8B"/>
    <w:rsid w:val="003C5A17"/>
    <w:rsid w:val="003C6267"/>
    <w:rsid w:val="003C766E"/>
    <w:rsid w:val="003C7E83"/>
    <w:rsid w:val="003D15D4"/>
    <w:rsid w:val="003D3071"/>
    <w:rsid w:val="003D3197"/>
    <w:rsid w:val="003D470A"/>
    <w:rsid w:val="003D5E7A"/>
    <w:rsid w:val="003D7051"/>
    <w:rsid w:val="003D7B59"/>
    <w:rsid w:val="003E0BAF"/>
    <w:rsid w:val="003E1D83"/>
    <w:rsid w:val="003E6778"/>
    <w:rsid w:val="003E6DC5"/>
    <w:rsid w:val="003F1BAE"/>
    <w:rsid w:val="003F4844"/>
    <w:rsid w:val="003F5DF9"/>
    <w:rsid w:val="003F6B63"/>
    <w:rsid w:val="003F7338"/>
    <w:rsid w:val="003F7FB8"/>
    <w:rsid w:val="003F7FCF"/>
    <w:rsid w:val="0040179A"/>
    <w:rsid w:val="004061A1"/>
    <w:rsid w:val="004078FE"/>
    <w:rsid w:val="00407C2B"/>
    <w:rsid w:val="004103B9"/>
    <w:rsid w:val="00412D56"/>
    <w:rsid w:val="00414B7E"/>
    <w:rsid w:val="00415068"/>
    <w:rsid w:val="00415239"/>
    <w:rsid w:val="00416F4A"/>
    <w:rsid w:val="0041728C"/>
    <w:rsid w:val="004235FA"/>
    <w:rsid w:val="00424573"/>
    <w:rsid w:val="0042652B"/>
    <w:rsid w:val="004309A9"/>
    <w:rsid w:val="00430ADA"/>
    <w:rsid w:val="00430E06"/>
    <w:rsid w:val="00431C14"/>
    <w:rsid w:val="0043655F"/>
    <w:rsid w:val="004375BD"/>
    <w:rsid w:val="00437933"/>
    <w:rsid w:val="00437BDC"/>
    <w:rsid w:val="00441473"/>
    <w:rsid w:val="004435FA"/>
    <w:rsid w:val="004462B3"/>
    <w:rsid w:val="00447F19"/>
    <w:rsid w:val="00451389"/>
    <w:rsid w:val="00452080"/>
    <w:rsid w:val="004520C5"/>
    <w:rsid w:val="00452101"/>
    <w:rsid w:val="00453205"/>
    <w:rsid w:val="00453C85"/>
    <w:rsid w:val="00454439"/>
    <w:rsid w:val="004552B3"/>
    <w:rsid w:val="00455968"/>
    <w:rsid w:val="0045678B"/>
    <w:rsid w:val="00457981"/>
    <w:rsid w:val="00462181"/>
    <w:rsid w:val="00462CBB"/>
    <w:rsid w:val="00463DA2"/>
    <w:rsid w:val="00464899"/>
    <w:rsid w:val="00464D60"/>
    <w:rsid w:val="004658ED"/>
    <w:rsid w:val="00465ED3"/>
    <w:rsid w:val="0046735A"/>
    <w:rsid w:val="00471530"/>
    <w:rsid w:val="00471631"/>
    <w:rsid w:val="00483293"/>
    <w:rsid w:val="0048440E"/>
    <w:rsid w:val="00486C99"/>
    <w:rsid w:val="00486EB1"/>
    <w:rsid w:val="00486F85"/>
    <w:rsid w:val="00490CCE"/>
    <w:rsid w:val="004910A1"/>
    <w:rsid w:val="004949DF"/>
    <w:rsid w:val="004A4A49"/>
    <w:rsid w:val="004B0F7D"/>
    <w:rsid w:val="004B17B8"/>
    <w:rsid w:val="004B2B7D"/>
    <w:rsid w:val="004C03A4"/>
    <w:rsid w:val="004C0991"/>
    <w:rsid w:val="004C2B73"/>
    <w:rsid w:val="004D05B9"/>
    <w:rsid w:val="004D534B"/>
    <w:rsid w:val="004D678D"/>
    <w:rsid w:val="004E1511"/>
    <w:rsid w:val="004E4A63"/>
    <w:rsid w:val="004E5F95"/>
    <w:rsid w:val="004E68EA"/>
    <w:rsid w:val="004F738E"/>
    <w:rsid w:val="005015A0"/>
    <w:rsid w:val="005019DB"/>
    <w:rsid w:val="0050251E"/>
    <w:rsid w:val="00502DBE"/>
    <w:rsid w:val="005032AE"/>
    <w:rsid w:val="00514534"/>
    <w:rsid w:val="00516693"/>
    <w:rsid w:val="005174E8"/>
    <w:rsid w:val="00520375"/>
    <w:rsid w:val="00522226"/>
    <w:rsid w:val="00522EBF"/>
    <w:rsid w:val="0052307F"/>
    <w:rsid w:val="0052412B"/>
    <w:rsid w:val="0052714F"/>
    <w:rsid w:val="00533881"/>
    <w:rsid w:val="00536E76"/>
    <w:rsid w:val="00546525"/>
    <w:rsid w:val="005525AA"/>
    <w:rsid w:val="00553E7B"/>
    <w:rsid w:val="005544DA"/>
    <w:rsid w:val="00557487"/>
    <w:rsid w:val="00557BE9"/>
    <w:rsid w:val="00560B67"/>
    <w:rsid w:val="00560CD0"/>
    <w:rsid w:val="00561885"/>
    <w:rsid w:val="00561B3D"/>
    <w:rsid w:val="0056615B"/>
    <w:rsid w:val="0056620F"/>
    <w:rsid w:val="00566740"/>
    <w:rsid w:val="0057189D"/>
    <w:rsid w:val="005728E1"/>
    <w:rsid w:val="00573FDF"/>
    <w:rsid w:val="005747C3"/>
    <w:rsid w:val="00574F49"/>
    <w:rsid w:val="00577C78"/>
    <w:rsid w:val="00577C9B"/>
    <w:rsid w:val="005825FA"/>
    <w:rsid w:val="0058379D"/>
    <w:rsid w:val="00584A9A"/>
    <w:rsid w:val="00592B5D"/>
    <w:rsid w:val="00594274"/>
    <w:rsid w:val="005946A9"/>
    <w:rsid w:val="005958ED"/>
    <w:rsid w:val="005A0543"/>
    <w:rsid w:val="005A24E8"/>
    <w:rsid w:val="005B02E0"/>
    <w:rsid w:val="005B0BDD"/>
    <w:rsid w:val="005B1D0E"/>
    <w:rsid w:val="005B30AD"/>
    <w:rsid w:val="005B631C"/>
    <w:rsid w:val="005B6635"/>
    <w:rsid w:val="005C25BF"/>
    <w:rsid w:val="005C434E"/>
    <w:rsid w:val="005C4F09"/>
    <w:rsid w:val="005C55A1"/>
    <w:rsid w:val="005D058C"/>
    <w:rsid w:val="005D1397"/>
    <w:rsid w:val="005D15F1"/>
    <w:rsid w:val="005D38C1"/>
    <w:rsid w:val="005D44EF"/>
    <w:rsid w:val="005D5842"/>
    <w:rsid w:val="005D5937"/>
    <w:rsid w:val="005D66A1"/>
    <w:rsid w:val="005D7BBD"/>
    <w:rsid w:val="005E0D7E"/>
    <w:rsid w:val="005E59BC"/>
    <w:rsid w:val="005E7003"/>
    <w:rsid w:val="005E7FDA"/>
    <w:rsid w:val="005F0FD7"/>
    <w:rsid w:val="005F1609"/>
    <w:rsid w:val="005F67F7"/>
    <w:rsid w:val="0060017B"/>
    <w:rsid w:val="00600243"/>
    <w:rsid w:val="006009B8"/>
    <w:rsid w:val="006018FF"/>
    <w:rsid w:val="0061399E"/>
    <w:rsid w:val="0061429B"/>
    <w:rsid w:val="00614A24"/>
    <w:rsid w:val="0062092B"/>
    <w:rsid w:val="00623C6A"/>
    <w:rsid w:val="00623F87"/>
    <w:rsid w:val="006258F6"/>
    <w:rsid w:val="00631235"/>
    <w:rsid w:val="00634100"/>
    <w:rsid w:val="00636292"/>
    <w:rsid w:val="006457C7"/>
    <w:rsid w:val="00647B36"/>
    <w:rsid w:val="00652C85"/>
    <w:rsid w:val="006544C9"/>
    <w:rsid w:val="00655D49"/>
    <w:rsid w:val="00657441"/>
    <w:rsid w:val="00660B36"/>
    <w:rsid w:val="00663EEB"/>
    <w:rsid w:val="0066419E"/>
    <w:rsid w:val="00664B5B"/>
    <w:rsid w:val="00666221"/>
    <w:rsid w:val="006713ED"/>
    <w:rsid w:val="0067198D"/>
    <w:rsid w:val="00672432"/>
    <w:rsid w:val="006736D2"/>
    <w:rsid w:val="0067475E"/>
    <w:rsid w:val="00675AA5"/>
    <w:rsid w:val="006808E3"/>
    <w:rsid w:val="006832D4"/>
    <w:rsid w:val="006840E7"/>
    <w:rsid w:val="0068517C"/>
    <w:rsid w:val="00687FDE"/>
    <w:rsid w:val="0069197B"/>
    <w:rsid w:val="00691B2D"/>
    <w:rsid w:val="006951DC"/>
    <w:rsid w:val="0069641F"/>
    <w:rsid w:val="00696446"/>
    <w:rsid w:val="00696507"/>
    <w:rsid w:val="00696F9A"/>
    <w:rsid w:val="006A1F37"/>
    <w:rsid w:val="006A424A"/>
    <w:rsid w:val="006A6A11"/>
    <w:rsid w:val="006B062D"/>
    <w:rsid w:val="006B2C12"/>
    <w:rsid w:val="006B7870"/>
    <w:rsid w:val="006B7C4D"/>
    <w:rsid w:val="006C0B05"/>
    <w:rsid w:val="006C35E3"/>
    <w:rsid w:val="006C6110"/>
    <w:rsid w:val="006C68CB"/>
    <w:rsid w:val="006C701C"/>
    <w:rsid w:val="006D215E"/>
    <w:rsid w:val="006D2961"/>
    <w:rsid w:val="006D2EF5"/>
    <w:rsid w:val="006D4362"/>
    <w:rsid w:val="006D5526"/>
    <w:rsid w:val="006D5B3A"/>
    <w:rsid w:val="006D6A89"/>
    <w:rsid w:val="006E15A6"/>
    <w:rsid w:val="006E3882"/>
    <w:rsid w:val="006E5263"/>
    <w:rsid w:val="006E5AFD"/>
    <w:rsid w:val="006E6F72"/>
    <w:rsid w:val="006F03D3"/>
    <w:rsid w:val="006F4C91"/>
    <w:rsid w:val="006F541D"/>
    <w:rsid w:val="006F5E7F"/>
    <w:rsid w:val="00702C30"/>
    <w:rsid w:val="00702F1F"/>
    <w:rsid w:val="00705DC8"/>
    <w:rsid w:val="0070773A"/>
    <w:rsid w:val="00714F89"/>
    <w:rsid w:val="00716683"/>
    <w:rsid w:val="00720534"/>
    <w:rsid w:val="00720902"/>
    <w:rsid w:val="00720C6B"/>
    <w:rsid w:val="0072181C"/>
    <w:rsid w:val="00722332"/>
    <w:rsid w:val="007238B8"/>
    <w:rsid w:val="007254E7"/>
    <w:rsid w:val="00734519"/>
    <w:rsid w:val="00734533"/>
    <w:rsid w:val="007347AA"/>
    <w:rsid w:val="0073555B"/>
    <w:rsid w:val="00736993"/>
    <w:rsid w:val="0074008E"/>
    <w:rsid w:val="00740BDF"/>
    <w:rsid w:val="00740EF8"/>
    <w:rsid w:val="00741DB1"/>
    <w:rsid w:val="00745190"/>
    <w:rsid w:val="007503DA"/>
    <w:rsid w:val="00750A6D"/>
    <w:rsid w:val="00752033"/>
    <w:rsid w:val="007544FF"/>
    <w:rsid w:val="0075468B"/>
    <w:rsid w:val="00754A63"/>
    <w:rsid w:val="00754CAF"/>
    <w:rsid w:val="00757CCF"/>
    <w:rsid w:val="00757DB0"/>
    <w:rsid w:val="007606BF"/>
    <w:rsid w:val="007623D4"/>
    <w:rsid w:val="0076573A"/>
    <w:rsid w:val="0076690B"/>
    <w:rsid w:val="007707AF"/>
    <w:rsid w:val="00774413"/>
    <w:rsid w:val="007759EB"/>
    <w:rsid w:val="00775EF6"/>
    <w:rsid w:val="00776D3F"/>
    <w:rsid w:val="00776FFE"/>
    <w:rsid w:val="0078347D"/>
    <w:rsid w:val="007836A5"/>
    <w:rsid w:val="007838C8"/>
    <w:rsid w:val="007873D1"/>
    <w:rsid w:val="00787D48"/>
    <w:rsid w:val="007901E9"/>
    <w:rsid w:val="00790428"/>
    <w:rsid w:val="00791EC1"/>
    <w:rsid w:val="00797BED"/>
    <w:rsid w:val="007A6723"/>
    <w:rsid w:val="007A6D97"/>
    <w:rsid w:val="007B09FD"/>
    <w:rsid w:val="007B0FC7"/>
    <w:rsid w:val="007B0FDF"/>
    <w:rsid w:val="007B163C"/>
    <w:rsid w:val="007B2D33"/>
    <w:rsid w:val="007B2F12"/>
    <w:rsid w:val="007B5AEA"/>
    <w:rsid w:val="007B6D0D"/>
    <w:rsid w:val="007B6DC1"/>
    <w:rsid w:val="007C08BF"/>
    <w:rsid w:val="007D1793"/>
    <w:rsid w:val="007D2060"/>
    <w:rsid w:val="007D266D"/>
    <w:rsid w:val="007D3592"/>
    <w:rsid w:val="007D3EF5"/>
    <w:rsid w:val="007D477D"/>
    <w:rsid w:val="007D6FB8"/>
    <w:rsid w:val="007E23CC"/>
    <w:rsid w:val="007E265E"/>
    <w:rsid w:val="007E2EFB"/>
    <w:rsid w:val="007E4921"/>
    <w:rsid w:val="007E6717"/>
    <w:rsid w:val="007E7B21"/>
    <w:rsid w:val="007F1B40"/>
    <w:rsid w:val="007F27F7"/>
    <w:rsid w:val="007F2AC7"/>
    <w:rsid w:val="007F31A8"/>
    <w:rsid w:val="007F3EA5"/>
    <w:rsid w:val="007F4AAC"/>
    <w:rsid w:val="007F5136"/>
    <w:rsid w:val="008005AD"/>
    <w:rsid w:val="00800A72"/>
    <w:rsid w:val="0080116C"/>
    <w:rsid w:val="00803709"/>
    <w:rsid w:val="008059A7"/>
    <w:rsid w:val="00807A4D"/>
    <w:rsid w:val="00807AC8"/>
    <w:rsid w:val="00812430"/>
    <w:rsid w:val="008145AE"/>
    <w:rsid w:val="0081520D"/>
    <w:rsid w:val="00815A78"/>
    <w:rsid w:val="0081742C"/>
    <w:rsid w:val="00817B5E"/>
    <w:rsid w:val="00821989"/>
    <w:rsid w:val="0082206C"/>
    <w:rsid w:val="008235D6"/>
    <w:rsid w:val="00825EC8"/>
    <w:rsid w:val="008261BA"/>
    <w:rsid w:val="008272BB"/>
    <w:rsid w:val="00827696"/>
    <w:rsid w:val="008329D3"/>
    <w:rsid w:val="008334F7"/>
    <w:rsid w:val="008341DB"/>
    <w:rsid w:val="00835038"/>
    <w:rsid w:val="008352F7"/>
    <w:rsid w:val="008367AC"/>
    <w:rsid w:val="00840909"/>
    <w:rsid w:val="00841199"/>
    <w:rsid w:val="00845157"/>
    <w:rsid w:val="00846860"/>
    <w:rsid w:val="00847803"/>
    <w:rsid w:val="0085204E"/>
    <w:rsid w:val="00852BFF"/>
    <w:rsid w:val="008545BE"/>
    <w:rsid w:val="008563BE"/>
    <w:rsid w:val="00856B5B"/>
    <w:rsid w:val="00856E6F"/>
    <w:rsid w:val="00861152"/>
    <w:rsid w:val="008615A6"/>
    <w:rsid w:val="00861921"/>
    <w:rsid w:val="00862855"/>
    <w:rsid w:val="008705CE"/>
    <w:rsid w:val="00872303"/>
    <w:rsid w:val="00875826"/>
    <w:rsid w:val="00876078"/>
    <w:rsid w:val="008762F1"/>
    <w:rsid w:val="00876593"/>
    <w:rsid w:val="008807A3"/>
    <w:rsid w:val="008841B4"/>
    <w:rsid w:val="00885483"/>
    <w:rsid w:val="00885C60"/>
    <w:rsid w:val="00890463"/>
    <w:rsid w:val="00890D4E"/>
    <w:rsid w:val="0089118D"/>
    <w:rsid w:val="0089136D"/>
    <w:rsid w:val="00891F6C"/>
    <w:rsid w:val="008A404A"/>
    <w:rsid w:val="008A53C8"/>
    <w:rsid w:val="008A5A0E"/>
    <w:rsid w:val="008B11DD"/>
    <w:rsid w:val="008B3058"/>
    <w:rsid w:val="008B3C3D"/>
    <w:rsid w:val="008B5062"/>
    <w:rsid w:val="008B507F"/>
    <w:rsid w:val="008B6134"/>
    <w:rsid w:val="008B7AC8"/>
    <w:rsid w:val="008C08A6"/>
    <w:rsid w:val="008C34DC"/>
    <w:rsid w:val="008C3C7F"/>
    <w:rsid w:val="008C43FB"/>
    <w:rsid w:val="008C742C"/>
    <w:rsid w:val="008D0140"/>
    <w:rsid w:val="008D0632"/>
    <w:rsid w:val="008D2D44"/>
    <w:rsid w:val="008D4288"/>
    <w:rsid w:val="008D4387"/>
    <w:rsid w:val="008D4FD8"/>
    <w:rsid w:val="008D582F"/>
    <w:rsid w:val="008E10B4"/>
    <w:rsid w:val="008E60FC"/>
    <w:rsid w:val="008E69B6"/>
    <w:rsid w:val="008E74FD"/>
    <w:rsid w:val="008E7D3D"/>
    <w:rsid w:val="008F0499"/>
    <w:rsid w:val="008F04D8"/>
    <w:rsid w:val="008F4292"/>
    <w:rsid w:val="008F653F"/>
    <w:rsid w:val="00901463"/>
    <w:rsid w:val="00901F1F"/>
    <w:rsid w:val="00901F94"/>
    <w:rsid w:val="00903E49"/>
    <w:rsid w:val="00910F34"/>
    <w:rsid w:val="00912259"/>
    <w:rsid w:val="00912857"/>
    <w:rsid w:val="0091332E"/>
    <w:rsid w:val="00914A38"/>
    <w:rsid w:val="0091630A"/>
    <w:rsid w:val="00917064"/>
    <w:rsid w:val="009174D8"/>
    <w:rsid w:val="00920F8C"/>
    <w:rsid w:val="00921528"/>
    <w:rsid w:val="00924C09"/>
    <w:rsid w:val="00925977"/>
    <w:rsid w:val="009269B2"/>
    <w:rsid w:val="0093033C"/>
    <w:rsid w:val="00930371"/>
    <w:rsid w:val="00930E0B"/>
    <w:rsid w:val="00934005"/>
    <w:rsid w:val="00934279"/>
    <w:rsid w:val="009348A8"/>
    <w:rsid w:val="00935D7C"/>
    <w:rsid w:val="00937377"/>
    <w:rsid w:val="0093773A"/>
    <w:rsid w:val="009414A3"/>
    <w:rsid w:val="00941786"/>
    <w:rsid w:val="00943AE5"/>
    <w:rsid w:val="00944961"/>
    <w:rsid w:val="00944C14"/>
    <w:rsid w:val="009554F6"/>
    <w:rsid w:val="009601CB"/>
    <w:rsid w:val="00960DF4"/>
    <w:rsid w:val="009615DC"/>
    <w:rsid w:val="00962D9F"/>
    <w:rsid w:val="00964094"/>
    <w:rsid w:val="00964B58"/>
    <w:rsid w:val="00965003"/>
    <w:rsid w:val="00966E64"/>
    <w:rsid w:val="0097261A"/>
    <w:rsid w:val="00972CCB"/>
    <w:rsid w:val="009748EC"/>
    <w:rsid w:val="009754B7"/>
    <w:rsid w:val="0097738B"/>
    <w:rsid w:val="009803EF"/>
    <w:rsid w:val="00980CFD"/>
    <w:rsid w:val="00985344"/>
    <w:rsid w:val="00985493"/>
    <w:rsid w:val="009869D0"/>
    <w:rsid w:val="009908B0"/>
    <w:rsid w:val="00992BB7"/>
    <w:rsid w:val="009953D1"/>
    <w:rsid w:val="00995851"/>
    <w:rsid w:val="009A0174"/>
    <w:rsid w:val="009A02BF"/>
    <w:rsid w:val="009A058A"/>
    <w:rsid w:val="009A0655"/>
    <w:rsid w:val="009A08E2"/>
    <w:rsid w:val="009A1D64"/>
    <w:rsid w:val="009A283C"/>
    <w:rsid w:val="009A417C"/>
    <w:rsid w:val="009A4720"/>
    <w:rsid w:val="009A4B4B"/>
    <w:rsid w:val="009A4CF3"/>
    <w:rsid w:val="009A5518"/>
    <w:rsid w:val="009A75D8"/>
    <w:rsid w:val="009B0A60"/>
    <w:rsid w:val="009B1C7B"/>
    <w:rsid w:val="009B2D2C"/>
    <w:rsid w:val="009B2F41"/>
    <w:rsid w:val="009B395F"/>
    <w:rsid w:val="009B3C3B"/>
    <w:rsid w:val="009B50FD"/>
    <w:rsid w:val="009C0A42"/>
    <w:rsid w:val="009C5455"/>
    <w:rsid w:val="009C62DF"/>
    <w:rsid w:val="009C66B8"/>
    <w:rsid w:val="009C7792"/>
    <w:rsid w:val="009D08DD"/>
    <w:rsid w:val="009D12AA"/>
    <w:rsid w:val="009D2E5F"/>
    <w:rsid w:val="009D6729"/>
    <w:rsid w:val="009E0B14"/>
    <w:rsid w:val="009E43BD"/>
    <w:rsid w:val="009E5CEB"/>
    <w:rsid w:val="009E7465"/>
    <w:rsid w:val="009E7F24"/>
    <w:rsid w:val="009F5069"/>
    <w:rsid w:val="009F537C"/>
    <w:rsid w:val="00A04121"/>
    <w:rsid w:val="00A06995"/>
    <w:rsid w:val="00A070CE"/>
    <w:rsid w:val="00A074D7"/>
    <w:rsid w:val="00A0794C"/>
    <w:rsid w:val="00A104BB"/>
    <w:rsid w:val="00A104F5"/>
    <w:rsid w:val="00A11A60"/>
    <w:rsid w:val="00A14EB6"/>
    <w:rsid w:val="00A15457"/>
    <w:rsid w:val="00A166A5"/>
    <w:rsid w:val="00A16F67"/>
    <w:rsid w:val="00A20B18"/>
    <w:rsid w:val="00A304EF"/>
    <w:rsid w:val="00A33622"/>
    <w:rsid w:val="00A341A4"/>
    <w:rsid w:val="00A3684D"/>
    <w:rsid w:val="00A42E8B"/>
    <w:rsid w:val="00A44A56"/>
    <w:rsid w:val="00A4542A"/>
    <w:rsid w:val="00A5068E"/>
    <w:rsid w:val="00A52B2D"/>
    <w:rsid w:val="00A5401F"/>
    <w:rsid w:val="00A56661"/>
    <w:rsid w:val="00A64FB5"/>
    <w:rsid w:val="00A6690B"/>
    <w:rsid w:val="00A67263"/>
    <w:rsid w:val="00A67FF6"/>
    <w:rsid w:val="00A708BD"/>
    <w:rsid w:val="00A71DAB"/>
    <w:rsid w:val="00A73753"/>
    <w:rsid w:val="00A76022"/>
    <w:rsid w:val="00A82B93"/>
    <w:rsid w:val="00A84A8E"/>
    <w:rsid w:val="00A84EA2"/>
    <w:rsid w:val="00A907D2"/>
    <w:rsid w:val="00A90A7C"/>
    <w:rsid w:val="00A92E53"/>
    <w:rsid w:val="00A931DE"/>
    <w:rsid w:val="00A93248"/>
    <w:rsid w:val="00A962FA"/>
    <w:rsid w:val="00A967E5"/>
    <w:rsid w:val="00A97402"/>
    <w:rsid w:val="00AA25E6"/>
    <w:rsid w:val="00AA67F5"/>
    <w:rsid w:val="00AB7420"/>
    <w:rsid w:val="00AC00D8"/>
    <w:rsid w:val="00AC3E8D"/>
    <w:rsid w:val="00AC4941"/>
    <w:rsid w:val="00AC5E83"/>
    <w:rsid w:val="00AD0B9C"/>
    <w:rsid w:val="00AD173C"/>
    <w:rsid w:val="00AD40C5"/>
    <w:rsid w:val="00AD5D74"/>
    <w:rsid w:val="00AD6392"/>
    <w:rsid w:val="00AD7F82"/>
    <w:rsid w:val="00AE0F5B"/>
    <w:rsid w:val="00AE13E9"/>
    <w:rsid w:val="00AE17AC"/>
    <w:rsid w:val="00AE23DB"/>
    <w:rsid w:val="00AE2B6A"/>
    <w:rsid w:val="00AE338A"/>
    <w:rsid w:val="00AE530A"/>
    <w:rsid w:val="00AE7057"/>
    <w:rsid w:val="00AE7C7A"/>
    <w:rsid w:val="00AE7CB3"/>
    <w:rsid w:val="00AE7F10"/>
    <w:rsid w:val="00AF2036"/>
    <w:rsid w:val="00AF249C"/>
    <w:rsid w:val="00AF2CBF"/>
    <w:rsid w:val="00AF339B"/>
    <w:rsid w:val="00AF45BC"/>
    <w:rsid w:val="00AF4F54"/>
    <w:rsid w:val="00AF5D3D"/>
    <w:rsid w:val="00AF6414"/>
    <w:rsid w:val="00B02080"/>
    <w:rsid w:val="00B034D9"/>
    <w:rsid w:val="00B049B1"/>
    <w:rsid w:val="00B05972"/>
    <w:rsid w:val="00B1048C"/>
    <w:rsid w:val="00B1178F"/>
    <w:rsid w:val="00B13760"/>
    <w:rsid w:val="00B21B59"/>
    <w:rsid w:val="00B22922"/>
    <w:rsid w:val="00B246D1"/>
    <w:rsid w:val="00B306E5"/>
    <w:rsid w:val="00B3098C"/>
    <w:rsid w:val="00B309DA"/>
    <w:rsid w:val="00B32F00"/>
    <w:rsid w:val="00B34C98"/>
    <w:rsid w:val="00B36963"/>
    <w:rsid w:val="00B36CB7"/>
    <w:rsid w:val="00B40A51"/>
    <w:rsid w:val="00B40CA5"/>
    <w:rsid w:val="00B415EE"/>
    <w:rsid w:val="00B42019"/>
    <w:rsid w:val="00B42055"/>
    <w:rsid w:val="00B451BC"/>
    <w:rsid w:val="00B45575"/>
    <w:rsid w:val="00B4764E"/>
    <w:rsid w:val="00B51212"/>
    <w:rsid w:val="00B517CB"/>
    <w:rsid w:val="00B5315A"/>
    <w:rsid w:val="00B55363"/>
    <w:rsid w:val="00B55DE6"/>
    <w:rsid w:val="00B5616A"/>
    <w:rsid w:val="00B56913"/>
    <w:rsid w:val="00B56D10"/>
    <w:rsid w:val="00B56F56"/>
    <w:rsid w:val="00B604EC"/>
    <w:rsid w:val="00B63265"/>
    <w:rsid w:val="00B678A1"/>
    <w:rsid w:val="00B67F7A"/>
    <w:rsid w:val="00B8009F"/>
    <w:rsid w:val="00B8178E"/>
    <w:rsid w:val="00B86A92"/>
    <w:rsid w:val="00B878B8"/>
    <w:rsid w:val="00B932B1"/>
    <w:rsid w:val="00B943B8"/>
    <w:rsid w:val="00B9501F"/>
    <w:rsid w:val="00B97786"/>
    <w:rsid w:val="00BA1C82"/>
    <w:rsid w:val="00BA64DB"/>
    <w:rsid w:val="00BB3EA4"/>
    <w:rsid w:val="00BB47E9"/>
    <w:rsid w:val="00BB50E2"/>
    <w:rsid w:val="00BC04FA"/>
    <w:rsid w:val="00BC2F34"/>
    <w:rsid w:val="00BC36E6"/>
    <w:rsid w:val="00BC3B19"/>
    <w:rsid w:val="00BC55B7"/>
    <w:rsid w:val="00BC5C2E"/>
    <w:rsid w:val="00BC6DAD"/>
    <w:rsid w:val="00BC6DDE"/>
    <w:rsid w:val="00BD0B79"/>
    <w:rsid w:val="00BD143C"/>
    <w:rsid w:val="00BD1EE6"/>
    <w:rsid w:val="00BD1FE1"/>
    <w:rsid w:val="00BD3DEB"/>
    <w:rsid w:val="00BD3E65"/>
    <w:rsid w:val="00BD41DF"/>
    <w:rsid w:val="00BD451D"/>
    <w:rsid w:val="00BD4D3F"/>
    <w:rsid w:val="00BE1ABD"/>
    <w:rsid w:val="00BE433B"/>
    <w:rsid w:val="00BE473B"/>
    <w:rsid w:val="00BE5F2A"/>
    <w:rsid w:val="00BE6461"/>
    <w:rsid w:val="00BE7BAA"/>
    <w:rsid w:val="00BF1542"/>
    <w:rsid w:val="00BF1806"/>
    <w:rsid w:val="00BF349B"/>
    <w:rsid w:val="00BF41E8"/>
    <w:rsid w:val="00BF509E"/>
    <w:rsid w:val="00BF5EA3"/>
    <w:rsid w:val="00BF69F1"/>
    <w:rsid w:val="00C01235"/>
    <w:rsid w:val="00C03670"/>
    <w:rsid w:val="00C1082E"/>
    <w:rsid w:val="00C12BBB"/>
    <w:rsid w:val="00C16877"/>
    <w:rsid w:val="00C17484"/>
    <w:rsid w:val="00C20838"/>
    <w:rsid w:val="00C21002"/>
    <w:rsid w:val="00C21057"/>
    <w:rsid w:val="00C21EB5"/>
    <w:rsid w:val="00C22B36"/>
    <w:rsid w:val="00C2422F"/>
    <w:rsid w:val="00C25D6E"/>
    <w:rsid w:val="00C277BB"/>
    <w:rsid w:val="00C303F8"/>
    <w:rsid w:val="00C30FE0"/>
    <w:rsid w:val="00C32538"/>
    <w:rsid w:val="00C33175"/>
    <w:rsid w:val="00C36A77"/>
    <w:rsid w:val="00C37432"/>
    <w:rsid w:val="00C40D64"/>
    <w:rsid w:val="00C40EE4"/>
    <w:rsid w:val="00C42237"/>
    <w:rsid w:val="00C42519"/>
    <w:rsid w:val="00C42AEB"/>
    <w:rsid w:val="00C43022"/>
    <w:rsid w:val="00C501E1"/>
    <w:rsid w:val="00C50613"/>
    <w:rsid w:val="00C520C5"/>
    <w:rsid w:val="00C56A31"/>
    <w:rsid w:val="00C618C5"/>
    <w:rsid w:val="00C670E3"/>
    <w:rsid w:val="00C67EDE"/>
    <w:rsid w:val="00C735A5"/>
    <w:rsid w:val="00C73DFC"/>
    <w:rsid w:val="00C74FB1"/>
    <w:rsid w:val="00C75A07"/>
    <w:rsid w:val="00C777F4"/>
    <w:rsid w:val="00C77C8A"/>
    <w:rsid w:val="00C8033F"/>
    <w:rsid w:val="00C820A3"/>
    <w:rsid w:val="00C8333C"/>
    <w:rsid w:val="00C855DB"/>
    <w:rsid w:val="00C8621B"/>
    <w:rsid w:val="00C86623"/>
    <w:rsid w:val="00C86A1F"/>
    <w:rsid w:val="00C875B0"/>
    <w:rsid w:val="00C9034E"/>
    <w:rsid w:val="00C90D34"/>
    <w:rsid w:val="00C90DEC"/>
    <w:rsid w:val="00C91560"/>
    <w:rsid w:val="00C91BBB"/>
    <w:rsid w:val="00C92899"/>
    <w:rsid w:val="00C93F16"/>
    <w:rsid w:val="00C950F9"/>
    <w:rsid w:val="00C9528C"/>
    <w:rsid w:val="00C979C1"/>
    <w:rsid w:val="00CA0147"/>
    <w:rsid w:val="00CA1442"/>
    <w:rsid w:val="00CA370A"/>
    <w:rsid w:val="00CA633B"/>
    <w:rsid w:val="00CA674E"/>
    <w:rsid w:val="00CB05E7"/>
    <w:rsid w:val="00CB1B37"/>
    <w:rsid w:val="00CB1DA3"/>
    <w:rsid w:val="00CB2A15"/>
    <w:rsid w:val="00CB326A"/>
    <w:rsid w:val="00CB5C21"/>
    <w:rsid w:val="00CB6197"/>
    <w:rsid w:val="00CB6340"/>
    <w:rsid w:val="00CB6657"/>
    <w:rsid w:val="00CC0789"/>
    <w:rsid w:val="00CC206A"/>
    <w:rsid w:val="00CC488D"/>
    <w:rsid w:val="00CC57DE"/>
    <w:rsid w:val="00CC5B2A"/>
    <w:rsid w:val="00CD23AD"/>
    <w:rsid w:val="00CD4BBA"/>
    <w:rsid w:val="00CD6FD0"/>
    <w:rsid w:val="00CE56F6"/>
    <w:rsid w:val="00CE5D24"/>
    <w:rsid w:val="00CE78FE"/>
    <w:rsid w:val="00CE7FE2"/>
    <w:rsid w:val="00CF08F9"/>
    <w:rsid w:val="00CF2894"/>
    <w:rsid w:val="00CF381F"/>
    <w:rsid w:val="00CF4F49"/>
    <w:rsid w:val="00CF6032"/>
    <w:rsid w:val="00D0043C"/>
    <w:rsid w:val="00D02452"/>
    <w:rsid w:val="00D024C6"/>
    <w:rsid w:val="00D04D7F"/>
    <w:rsid w:val="00D05268"/>
    <w:rsid w:val="00D10A4D"/>
    <w:rsid w:val="00D12317"/>
    <w:rsid w:val="00D15451"/>
    <w:rsid w:val="00D17BEF"/>
    <w:rsid w:val="00D2042C"/>
    <w:rsid w:val="00D20E92"/>
    <w:rsid w:val="00D212DF"/>
    <w:rsid w:val="00D214A0"/>
    <w:rsid w:val="00D22CD5"/>
    <w:rsid w:val="00D23A1F"/>
    <w:rsid w:val="00D25AB7"/>
    <w:rsid w:val="00D2693D"/>
    <w:rsid w:val="00D27631"/>
    <w:rsid w:val="00D30627"/>
    <w:rsid w:val="00D3072E"/>
    <w:rsid w:val="00D329EE"/>
    <w:rsid w:val="00D33C1F"/>
    <w:rsid w:val="00D34817"/>
    <w:rsid w:val="00D34C77"/>
    <w:rsid w:val="00D354C6"/>
    <w:rsid w:val="00D35D21"/>
    <w:rsid w:val="00D37F7D"/>
    <w:rsid w:val="00D40832"/>
    <w:rsid w:val="00D40A8F"/>
    <w:rsid w:val="00D40F09"/>
    <w:rsid w:val="00D42B2D"/>
    <w:rsid w:val="00D42C1B"/>
    <w:rsid w:val="00D43225"/>
    <w:rsid w:val="00D507C9"/>
    <w:rsid w:val="00D50E9F"/>
    <w:rsid w:val="00D57E87"/>
    <w:rsid w:val="00D60A6E"/>
    <w:rsid w:val="00D610E7"/>
    <w:rsid w:val="00D612C6"/>
    <w:rsid w:val="00D62FC3"/>
    <w:rsid w:val="00D633DF"/>
    <w:rsid w:val="00D64C91"/>
    <w:rsid w:val="00D6597F"/>
    <w:rsid w:val="00D72AC8"/>
    <w:rsid w:val="00D72CFA"/>
    <w:rsid w:val="00D7391A"/>
    <w:rsid w:val="00D74FB8"/>
    <w:rsid w:val="00D75EFB"/>
    <w:rsid w:val="00D764DA"/>
    <w:rsid w:val="00D76735"/>
    <w:rsid w:val="00D76B80"/>
    <w:rsid w:val="00D80597"/>
    <w:rsid w:val="00D815F6"/>
    <w:rsid w:val="00D84914"/>
    <w:rsid w:val="00D853B5"/>
    <w:rsid w:val="00D85F2B"/>
    <w:rsid w:val="00D86348"/>
    <w:rsid w:val="00D87BC8"/>
    <w:rsid w:val="00D9126D"/>
    <w:rsid w:val="00D934A1"/>
    <w:rsid w:val="00D93751"/>
    <w:rsid w:val="00D94129"/>
    <w:rsid w:val="00D94270"/>
    <w:rsid w:val="00D96241"/>
    <w:rsid w:val="00D96698"/>
    <w:rsid w:val="00DA10C4"/>
    <w:rsid w:val="00DA31C9"/>
    <w:rsid w:val="00DA5F74"/>
    <w:rsid w:val="00DA6C09"/>
    <w:rsid w:val="00DA6DC3"/>
    <w:rsid w:val="00DA7424"/>
    <w:rsid w:val="00DB01B4"/>
    <w:rsid w:val="00DB03E0"/>
    <w:rsid w:val="00DB1BAA"/>
    <w:rsid w:val="00DB7413"/>
    <w:rsid w:val="00DC228F"/>
    <w:rsid w:val="00DC35A6"/>
    <w:rsid w:val="00DC61B1"/>
    <w:rsid w:val="00DD011D"/>
    <w:rsid w:val="00DD1F34"/>
    <w:rsid w:val="00DD2A09"/>
    <w:rsid w:val="00DE04BC"/>
    <w:rsid w:val="00DE10BC"/>
    <w:rsid w:val="00DE19F5"/>
    <w:rsid w:val="00DE1C8A"/>
    <w:rsid w:val="00DE2AF5"/>
    <w:rsid w:val="00DE6BDB"/>
    <w:rsid w:val="00DF2CEA"/>
    <w:rsid w:val="00DF40AF"/>
    <w:rsid w:val="00DF72B9"/>
    <w:rsid w:val="00E01F76"/>
    <w:rsid w:val="00E02DB8"/>
    <w:rsid w:val="00E031BC"/>
    <w:rsid w:val="00E04A0E"/>
    <w:rsid w:val="00E06AE2"/>
    <w:rsid w:val="00E15035"/>
    <w:rsid w:val="00E16017"/>
    <w:rsid w:val="00E2069F"/>
    <w:rsid w:val="00E24CCF"/>
    <w:rsid w:val="00E255E9"/>
    <w:rsid w:val="00E30E14"/>
    <w:rsid w:val="00E31B5C"/>
    <w:rsid w:val="00E3235B"/>
    <w:rsid w:val="00E33971"/>
    <w:rsid w:val="00E369DE"/>
    <w:rsid w:val="00E36E48"/>
    <w:rsid w:val="00E40C89"/>
    <w:rsid w:val="00E442F2"/>
    <w:rsid w:val="00E4687E"/>
    <w:rsid w:val="00E46C5D"/>
    <w:rsid w:val="00E47ECC"/>
    <w:rsid w:val="00E50EC9"/>
    <w:rsid w:val="00E519A4"/>
    <w:rsid w:val="00E5384D"/>
    <w:rsid w:val="00E540E1"/>
    <w:rsid w:val="00E54619"/>
    <w:rsid w:val="00E54FA7"/>
    <w:rsid w:val="00E6112C"/>
    <w:rsid w:val="00E64AE2"/>
    <w:rsid w:val="00E67610"/>
    <w:rsid w:val="00E722B4"/>
    <w:rsid w:val="00E7316F"/>
    <w:rsid w:val="00E76061"/>
    <w:rsid w:val="00E8316D"/>
    <w:rsid w:val="00E85A5D"/>
    <w:rsid w:val="00E90654"/>
    <w:rsid w:val="00E93F5E"/>
    <w:rsid w:val="00E94BD9"/>
    <w:rsid w:val="00E95160"/>
    <w:rsid w:val="00E959D9"/>
    <w:rsid w:val="00EA0545"/>
    <w:rsid w:val="00EA169A"/>
    <w:rsid w:val="00EA271D"/>
    <w:rsid w:val="00EA331D"/>
    <w:rsid w:val="00EA3602"/>
    <w:rsid w:val="00EA5A5E"/>
    <w:rsid w:val="00EB06EA"/>
    <w:rsid w:val="00EB078F"/>
    <w:rsid w:val="00EB0ACE"/>
    <w:rsid w:val="00EB28F3"/>
    <w:rsid w:val="00EB3814"/>
    <w:rsid w:val="00EB4A79"/>
    <w:rsid w:val="00EC2360"/>
    <w:rsid w:val="00EC35F1"/>
    <w:rsid w:val="00ED14CA"/>
    <w:rsid w:val="00ED1AA3"/>
    <w:rsid w:val="00ED2AEC"/>
    <w:rsid w:val="00ED3915"/>
    <w:rsid w:val="00ED3BDD"/>
    <w:rsid w:val="00ED4D62"/>
    <w:rsid w:val="00ED4DE8"/>
    <w:rsid w:val="00ED5164"/>
    <w:rsid w:val="00ED54A4"/>
    <w:rsid w:val="00EE09BB"/>
    <w:rsid w:val="00EE1035"/>
    <w:rsid w:val="00EE4238"/>
    <w:rsid w:val="00EE6B7F"/>
    <w:rsid w:val="00EF2178"/>
    <w:rsid w:val="00EF305E"/>
    <w:rsid w:val="00F018B2"/>
    <w:rsid w:val="00F02D1F"/>
    <w:rsid w:val="00F037E3"/>
    <w:rsid w:val="00F078B3"/>
    <w:rsid w:val="00F1089E"/>
    <w:rsid w:val="00F14E87"/>
    <w:rsid w:val="00F20095"/>
    <w:rsid w:val="00F2771D"/>
    <w:rsid w:val="00F279BF"/>
    <w:rsid w:val="00F3100D"/>
    <w:rsid w:val="00F31068"/>
    <w:rsid w:val="00F319F0"/>
    <w:rsid w:val="00F333E8"/>
    <w:rsid w:val="00F34C51"/>
    <w:rsid w:val="00F409C4"/>
    <w:rsid w:val="00F40AC8"/>
    <w:rsid w:val="00F41B35"/>
    <w:rsid w:val="00F42EF0"/>
    <w:rsid w:val="00F444DF"/>
    <w:rsid w:val="00F445C4"/>
    <w:rsid w:val="00F44755"/>
    <w:rsid w:val="00F504B8"/>
    <w:rsid w:val="00F550BA"/>
    <w:rsid w:val="00F63FDD"/>
    <w:rsid w:val="00F65111"/>
    <w:rsid w:val="00F65169"/>
    <w:rsid w:val="00F67859"/>
    <w:rsid w:val="00F7110F"/>
    <w:rsid w:val="00F720D7"/>
    <w:rsid w:val="00F75268"/>
    <w:rsid w:val="00F753C1"/>
    <w:rsid w:val="00F812F3"/>
    <w:rsid w:val="00F83107"/>
    <w:rsid w:val="00F83F50"/>
    <w:rsid w:val="00F8470F"/>
    <w:rsid w:val="00F85256"/>
    <w:rsid w:val="00F855DA"/>
    <w:rsid w:val="00F872C4"/>
    <w:rsid w:val="00F8779A"/>
    <w:rsid w:val="00F90519"/>
    <w:rsid w:val="00F907BD"/>
    <w:rsid w:val="00F908BA"/>
    <w:rsid w:val="00F94ADA"/>
    <w:rsid w:val="00F9519F"/>
    <w:rsid w:val="00F95213"/>
    <w:rsid w:val="00FA1173"/>
    <w:rsid w:val="00FA3C1E"/>
    <w:rsid w:val="00FA3EEC"/>
    <w:rsid w:val="00FA5B11"/>
    <w:rsid w:val="00FA7636"/>
    <w:rsid w:val="00FB2ED6"/>
    <w:rsid w:val="00FB48C2"/>
    <w:rsid w:val="00FB51BA"/>
    <w:rsid w:val="00FB72D2"/>
    <w:rsid w:val="00FB74D2"/>
    <w:rsid w:val="00FC21A6"/>
    <w:rsid w:val="00FC230A"/>
    <w:rsid w:val="00FC25DF"/>
    <w:rsid w:val="00FC2813"/>
    <w:rsid w:val="00FC38B5"/>
    <w:rsid w:val="00FC3F9F"/>
    <w:rsid w:val="00FD16FA"/>
    <w:rsid w:val="00FD1CA5"/>
    <w:rsid w:val="00FD1D6D"/>
    <w:rsid w:val="00FD5301"/>
    <w:rsid w:val="00FD5597"/>
    <w:rsid w:val="00FD59CC"/>
    <w:rsid w:val="00FD6ABB"/>
    <w:rsid w:val="00FD72DC"/>
    <w:rsid w:val="00FE1AF6"/>
    <w:rsid w:val="00FE1D72"/>
    <w:rsid w:val="00FE35D0"/>
    <w:rsid w:val="00FE385B"/>
    <w:rsid w:val="00FE3FB1"/>
    <w:rsid w:val="00FE48E4"/>
    <w:rsid w:val="00FE4B6F"/>
    <w:rsid w:val="00FE4BA1"/>
    <w:rsid w:val="00FE60EC"/>
    <w:rsid w:val="00FE748B"/>
    <w:rsid w:val="00FF5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72B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B7"/>
  </w:style>
  <w:style w:type="paragraph" w:styleId="Heading1">
    <w:name w:val="heading 1"/>
    <w:basedOn w:val="normal0"/>
    <w:next w:val="normal0"/>
    <w:link w:val="Heading1Char"/>
    <w:uiPriority w:val="9"/>
    <w:qFormat/>
    <w:rsid w:val="00800A72"/>
    <w:pPr>
      <w:keepNext/>
      <w:keepLines/>
      <w:spacing w:before="400" w:after="120"/>
      <w:contextualSpacing/>
      <w:outlineLvl w:val="0"/>
    </w:pPr>
    <w:rPr>
      <w:sz w:val="40"/>
      <w:szCs w:val="40"/>
    </w:rPr>
  </w:style>
  <w:style w:type="paragraph" w:styleId="Heading2">
    <w:name w:val="heading 2"/>
    <w:basedOn w:val="normal0"/>
    <w:next w:val="normal0"/>
    <w:rsid w:val="00800A72"/>
    <w:pPr>
      <w:keepNext/>
      <w:keepLines/>
      <w:spacing w:before="360" w:after="120"/>
      <w:contextualSpacing/>
      <w:outlineLvl w:val="1"/>
    </w:pPr>
    <w:rPr>
      <w:sz w:val="32"/>
      <w:szCs w:val="32"/>
    </w:rPr>
  </w:style>
  <w:style w:type="paragraph" w:styleId="Heading3">
    <w:name w:val="heading 3"/>
    <w:basedOn w:val="normal0"/>
    <w:next w:val="normal0"/>
    <w:rsid w:val="00800A72"/>
    <w:pPr>
      <w:keepNext/>
      <w:keepLines/>
      <w:spacing w:before="320" w:after="80"/>
      <w:contextualSpacing/>
      <w:outlineLvl w:val="2"/>
    </w:pPr>
    <w:rPr>
      <w:color w:val="434343"/>
      <w:sz w:val="28"/>
      <w:szCs w:val="28"/>
    </w:rPr>
  </w:style>
  <w:style w:type="paragraph" w:styleId="Heading4">
    <w:name w:val="heading 4"/>
    <w:basedOn w:val="normal0"/>
    <w:next w:val="normal0"/>
    <w:rsid w:val="00800A72"/>
    <w:pPr>
      <w:keepNext/>
      <w:keepLines/>
      <w:spacing w:before="280" w:after="80"/>
      <w:contextualSpacing/>
      <w:outlineLvl w:val="3"/>
    </w:pPr>
    <w:rPr>
      <w:color w:val="666666"/>
      <w:sz w:val="24"/>
      <w:szCs w:val="24"/>
    </w:rPr>
  </w:style>
  <w:style w:type="paragraph" w:styleId="Heading5">
    <w:name w:val="heading 5"/>
    <w:basedOn w:val="normal0"/>
    <w:next w:val="normal0"/>
    <w:rsid w:val="00800A72"/>
    <w:pPr>
      <w:keepNext/>
      <w:keepLines/>
      <w:spacing w:before="240" w:after="80"/>
      <w:contextualSpacing/>
      <w:outlineLvl w:val="4"/>
    </w:pPr>
    <w:rPr>
      <w:color w:val="666666"/>
    </w:rPr>
  </w:style>
  <w:style w:type="paragraph" w:styleId="Heading6">
    <w:name w:val="heading 6"/>
    <w:basedOn w:val="normal0"/>
    <w:next w:val="normal0"/>
    <w:rsid w:val="00800A7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0A72"/>
  </w:style>
  <w:style w:type="paragraph" w:styleId="Title">
    <w:name w:val="Title"/>
    <w:basedOn w:val="normal0"/>
    <w:next w:val="normal0"/>
    <w:rsid w:val="00800A72"/>
    <w:pPr>
      <w:keepNext/>
      <w:keepLines/>
      <w:spacing w:after="60"/>
      <w:contextualSpacing/>
    </w:pPr>
    <w:rPr>
      <w:sz w:val="52"/>
      <w:szCs w:val="52"/>
    </w:rPr>
  </w:style>
  <w:style w:type="paragraph" w:styleId="Subtitle">
    <w:name w:val="Subtitle"/>
    <w:basedOn w:val="normal0"/>
    <w:next w:val="normal0"/>
    <w:rsid w:val="00800A72"/>
    <w:pPr>
      <w:keepNext/>
      <w:keepLines/>
      <w:spacing w:after="320"/>
      <w:contextualSpacing/>
    </w:pPr>
    <w:rPr>
      <w:color w:val="666666"/>
      <w:sz w:val="30"/>
      <w:szCs w:val="30"/>
    </w:rPr>
  </w:style>
  <w:style w:type="character" w:styleId="LineNumber">
    <w:name w:val="line number"/>
    <w:basedOn w:val="DefaultParagraphFont"/>
    <w:uiPriority w:val="99"/>
    <w:semiHidden/>
    <w:unhideWhenUsed/>
    <w:rsid w:val="00204E2F"/>
  </w:style>
  <w:style w:type="paragraph" w:styleId="Header">
    <w:name w:val="header"/>
    <w:basedOn w:val="Normal"/>
    <w:link w:val="HeaderChar"/>
    <w:uiPriority w:val="99"/>
    <w:unhideWhenUsed/>
    <w:rsid w:val="00204E2F"/>
    <w:pPr>
      <w:tabs>
        <w:tab w:val="center" w:pos="4680"/>
        <w:tab w:val="right" w:pos="9360"/>
      </w:tabs>
      <w:spacing w:line="240" w:lineRule="auto"/>
    </w:pPr>
  </w:style>
  <w:style w:type="character" w:customStyle="1" w:styleId="HeaderChar">
    <w:name w:val="Header Char"/>
    <w:basedOn w:val="DefaultParagraphFont"/>
    <w:link w:val="Header"/>
    <w:uiPriority w:val="99"/>
    <w:rsid w:val="00204E2F"/>
  </w:style>
  <w:style w:type="paragraph" w:styleId="Footer">
    <w:name w:val="footer"/>
    <w:basedOn w:val="Normal"/>
    <w:link w:val="FooterChar"/>
    <w:uiPriority w:val="99"/>
    <w:unhideWhenUsed/>
    <w:rsid w:val="00204E2F"/>
    <w:pPr>
      <w:tabs>
        <w:tab w:val="center" w:pos="4680"/>
        <w:tab w:val="right" w:pos="9360"/>
      </w:tabs>
      <w:spacing w:line="240" w:lineRule="auto"/>
    </w:pPr>
  </w:style>
  <w:style w:type="character" w:customStyle="1" w:styleId="FooterChar">
    <w:name w:val="Footer Char"/>
    <w:basedOn w:val="DefaultParagraphFont"/>
    <w:link w:val="Footer"/>
    <w:uiPriority w:val="99"/>
    <w:rsid w:val="00204E2F"/>
  </w:style>
  <w:style w:type="character" w:styleId="CommentReference">
    <w:name w:val="annotation reference"/>
    <w:basedOn w:val="DefaultParagraphFont"/>
    <w:uiPriority w:val="99"/>
    <w:semiHidden/>
    <w:unhideWhenUsed/>
    <w:rsid w:val="00944C14"/>
    <w:rPr>
      <w:sz w:val="16"/>
      <w:szCs w:val="16"/>
    </w:rPr>
  </w:style>
  <w:style w:type="paragraph" w:styleId="CommentText">
    <w:name w:val="annotation text"/>
    <w:basedOn w:val="Normal"/>
    <w:link w:val="CommentTextChar"/>
    <w:uiPriority w:val="99"/>
    <w:semiHidden/>
    <w:unhideWhenUsed/>
    <w:rsid w:val="00944C14"/>
    <w:pPr>
      <w:spacing w:line="240" w:lineRule="auto"/>
    </w:pPr>
    <w:rPr>
      <w:sz w:val="20"/>
      <w:szCs w:val="20"/>
    </w:rPr>
  </w:style>
  <w:style w:type="character" w:customStyle="1" w:styleId="CommentTextChar">
    <w:name w:val="Comment Text Char"/>
    <w:basedOn w:val="DefaultParagraphFont"/>
    <w:link w:val="CommentText"/>
    <w:uiPriority w:val="99"/>
    <w:semiHidden/>
    <w:rsid w:val="00944C14"/>
    <w:rPr>
      <w:sz w:val="20"/>
      <w:szCs w:val="20"/>
    </w:rPr>
  </w:style>
  <w:style w:type="paragraph" w:styleId="CommentSubject">
    <w:name w:val="annotation subject"/>
    <w:basedOn w:val="CommentText"/>
    <w:next w:val="CommentText"/>
    <w:link w:val="CommentSubjectChar"/>
    <w:uiPriority w:val="99"/>
    <w:semiHidden/>
    <w:unhideWhenUsed/>
    <w:rsid w:val="00944C14"/>
    <w:rPr>
      <w:b/>
      <w:bCs/>
    </w:rPr>
  </w:style>
  <w:style w:type="character" w:customStyle="1" w:styleId="CommentSubjectChar">
    <w:name w:val="Comment Subject Char"/>
    <w:basedOn w:val="CommentTextChar"/>
    <w:link w:val="CommentSubject"/>
    <w:uiPriority w:val="99"/>
    <w:semiHidden/>
    <w:rsid w:val="00944C14"/>
    <w:rPr>
      <w:b/>
      <w:bCs/>
      <w:sz w:val="20"/>
      <w:szCs w:val="20"/>
    </w:rPr>
  </w:style>
  <w:style w:type="paragraph" w:styleId="Revision">
    <w:name w:val="Revision"/>
    <w:hidden/>
    <w:uiPriority w:val="99"/>
    <w:semiHidden/>
    <w:rsid w:val="00944C14"/>
    <w:pPr>
      <w:spacing w:line="240" w:lineRule="auto"/>
    </w:pPr>
  </w:style>
  <w:style w:type="paragraph" w:styleId="BalloonText">
    <w:name w:val="Balloon Text"/>
    <w:basedOn w:val="Normal"/>
    <w:link w:val="BalloonTextChar"/>
    <w:uiPriority w:val="99"/>
    <w:semiHidden/>
    <w:unhideWhenUsed/>
    <w:rsid w:val="00944C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14"/>
    <w:rPr>
      <w:rFonts w:ascii="Tahoma" w:hAnsi="Tahoma" w:cs="Tahoma"/>
      <w:sz w:val="16"/>
      <w:szCs w:val="16"/>
    </w:rPr>
  </w:style>
  <w:style w:type="paragraph" w:customStyle="1" w:styleId="Body">
    <w:name w:val="Body"/>
    <w:rsid w:val="006F4C91"/>
    <w:pPr>
      <w:pBdr>
        <w:top w:val="nil"/>
        <w:left w:val="nil"/>
        <w:bottom w:val="nil"/>
        <w:right w:val="nil"/>
        <w:between w:val="nil"/>
        <w:bar w:val="nil"/>
      </w:pBdr>
      <w:spacing w:line="240" w:lineRule="auto"/>
    </w:pPr>
    <w:rPr>
      <w:rFonts w:ascii="Helvetica" w:eastAsia="Arial Unicode MS" w:hAnsi="Helvetica" w:cs="Arial Unicode MS"/>
      <w:bdr w:val="nil"/>
    </w:rPr>
  </w:style>
  <w:style w:type="numbering" w:customStyle="1" w:styleId="Numbered">
    <w:name w:val="Numbered"/>
    <w:rsid w:val="006F4C91"/>
    <w:pPr>
      <w:numPr>
        <w:numId w:val="1"/>
      </w:numPr>
    </w:pPr>
  </w:style>
  <w:style w:type="paragraph" w:styleId="z-TopofForm">
    <w:name w:val="HTML Top of Form"/>
    <w:basedOn w:val="Normal"/>
    <w:next w:val="Normal"/>
    <w:link w:val="z-TopofFormChar"/>
    <w:hidden/>
    <w:uiPriority w:val="99"/>
    <w:semiHidden/>
    <w:unhideWhenUsed/>
    <w:rsid w:val="00AF249C"/>
    <w:pPr>
      <w:pBdr>
        <w:bottom w:val="single" w:sz="6" w:space="1" w:color="auto"/>
      </w:pBdr>
      <w:spacing w:line="240" w:lineRule="auto"/>
      <w:jc w:val="center"/>
    </w:pPr>
    <w:rPr>
      <w:vanish/>
      <w:color w:val="auto"/>
      <w:sz w:val="16"/>
      <w:szCs w:val="16"/>
    </w:rPr>
  </w:style>
  <w:style w:type="character" w:customStyle="1" w:styleId="z-TopofFormChar">
    <w:name w:val="z-Top of Form Char"/>
    <w:basedOn w:val="DefaultParagraphFont"/>
    <w:link w:val="z-TopofForm"/>
    <w:uiPriority w:val="99"/>
    <w:semiHidden/>
    <w:rsid w:val="00AF249C"/>
    <w:rPr>
      <w:vanish/>
      <w:color w:val="auto"/>
      <w:sz w:val="16"/>
      <w:szCs w:val="16"/>
    </w:rPr>
  </w:style>
  <w:style w:type="character" w:customStyle="1" w:styleId="apple-converted-space">
    <w:name w:val="apple-converted-space"/>
    <w:basedOn w:val="DefaultParagraphFont"/>
    <w:rsid w:val="00AF249C"/>
  </w:style>
  <w:style w:type="paragraph" w:styleId="NormalWeb">
    <w:name w:val="Normal (Web)"/>
    <w:basedOn w:val="Normal"/>
    <w:uiPriority w:val="99"/>
    <w:semiHidden/>
    <w:unhideWhenUsed/>
    <w:rsid w:val="00AF249C"/>
    <w:pPr>
      <w:spacing w:before="100" w:beforeAutospacing="1" w:after="100" w:afterAutospacing="1" w:line="240" w:lineRule="auto"/>
    </w:pPr>
    <w:rPr>
      <w:rFonts w:ascii="Times" w:hAnsi="Times" w:cs="Times New Roman"/>
      <w:color w:val="auto"/>
      <w:sz w:val="20"/>
      <w:szCs w:val="20"/>
    </w:rPr>
  </w:style>
  <w:style w:type="paragraph" w:styleId="z-BottomofForm">
    <w:name w:val="HTML Bottom of Form"/>
    <w:basedOn w:val="Normal"/>
    <w:next w:val="Normal"/>
    <w:link w:val="z-BottomofFormChar"/>
    <w:hidden/>
    <w:uiPriority w:val="99"/>
    <w:semiHidden/>
    <w:unhideWhenUsed/>
    <w:rsid w:val="00AF249C"/>
    <w:pPr>
      <w:pBdr>
        <w:top w:val="single" w:sz="6" w:space="1" w:color="auto"/>
      </w:pBdr>
      <w:spacing w:line="240" w:lineRule="auto"/>
      <w:jc w:val="center"/>
    </w:pPr>
    <w:rPr>
      <w:vanish/>
      <w:color w:val="auto"/>
      <w:sz w:val="16"/>
      <w:szCs w:val="16"/>
    </w:rPr>
  </w:style>
  <w:style w:type="character" w:customStyle="1" w:styleId="z-BottomofFormChar">
    <w:name w:val="z-Bottom of Form Char"/>
    <w:basedOn w:val="DefaultParagraphFont"/>
    <w:link w:val="z-BottomofForm"/>
    <w:uiPriority w:val="99"/>
    <w:semiHidden/>
    <w:rsid w:val="00AF249C"/>
    <w:rPr>
      <w:vanish/>
      <w:color w:val="auto"/>
      <w:sz w:val="16"/>
      <w:szCs w:val="16"/>
    </w:rPr>
  </w:style>
  <w:style w:type="character" w:styleId="Hyperlink">
    <w:name w:val="Hyperlink"/>
    <w:basedOn w:val="DefaultParagraphFont"/>
    <w:uiPriority w:val="99"/>
    <w:unhideWhenUsed/>
    <w:rsid w:val="00AF249C"/>
    <w:rPr>
      <w:color w:val="0000FF"/>
      <w:u w:val="single"/>
    </w:rPr>
  </w:style>
  <w:style w:type="character" w:customStyle="1" w:styleId="Heading1Char">
    <w:name w:val="Heading 1 Char"/>
    <w:basedOn w:val="DefaultParagraphFont"/>
    <w:link w:val="Heading1"/>
    <w:uiPriority w:val="9"/>
    <w:rsid w:val="00B32F00"/>
    <w:rPr>
      <w:sz w:val="40"/>
      <w:szCs w:val="40"/>
    </w:rPr>
  </w:style>
  <w:style w:type="character" w:styleId="PlaceholderText">
    <w:name w:val="Placeholder Text"/>
    <w:basedOn w:val="DefaultParagraphFont"/>
    <w:uiPriority w:val="99"/>
    <w:semiHidden/>
    <w:rsid w:val="00A104BB"/>
    <w:rPr>
      <w:color w:val="808080"/>
    </w:rPr>
  </w:style>
  <w:style w:type="paragraph" w:customStyle="1" w:styleId="EndNoteBibliography">
    <w:name w:val="EndNote Bibliography"/>
    <w:basedOn w:val="Normal"/>
    <w:rsid w:val="00AF2CBF"/>
    <w:pPr>
      <w:spacing w:line="240" w:lineRule="auto"/>
      <w:jc w:val="both"/>
    </w:pPr>
    <w:rPr>
      <w:rFonts w:ascii="Cambria" w:eastAsiaTheme="minorEastAsia" w:hAnsi="Cambria" w:cstheme="minorBidi"/>
      <w:color w:val="aut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B7"/>
  </w:style>
  <w:style w:type="paragraph" w:styleId="Heading1">
    <w:name w:val="heading 1"/>
    <w:basedOn w:val="normal0"/>
    <w:next w:val="normal0"/>
    <w:link w:val="Heading1Char"/>
    <w:uiPriority w:val="9"/>
    <w:qFormat/>
    <w:rsid w:val="00800A72"/>
    <w:pPr>
      <w:keepNext/>
      <w:keepLines/>
      <w:spacing w:before="400" w:after="120"/>
      <w:contextualSpacing/>
      <w:outlineLvl w:val="0"/>
    </w:pPr>
    <w:rPr>
      <w:sz w:val="40"/>
      <w:szCs w:val="40"/>
    </w:rPr>
  </w:style>
  <w:style w:type="paragraph" w:styleId="Heading2">
    <w:name w:val="heading 2"/>
    <w:basedOn w:val="normal0"/>
    <w:next w:val="normal0"/>
    <w:rsid w:val="00800A72"/>
    <w:pPr>
      <w:keepNext/>
      <w:keepLines/>
      <w:spacing w:before="360" w:after="120"/>
      <w:contextualSpacing/>
      <w:outlineLvl w:val="1"/>
    </w:pPr>
    <w:rPr>
      <w:sz w:val="32"/>
      <w:szCs w:val="32"/>
    </w:rPr>
  </w:style>
  <w:style w:type="paragraph" w:styleId="Heading3">
    <w:name w:val="heading 3"/>
    <w:basedOn w:val="normal0"/>
    <w:next w:val="normal0"/>
    <w:rsid w:val="00800A72"/>
    <w:pPr>
      <w:keepNext/>
      <w:keepLines/>
      <w:spacing w:before="320" w:after="80"/>
      <w:contextualSpacing/>
      <w:outlineLvl w:val="2"/>
    </w:pPr>
    <w:rPr>
      <w:color w:val="434343"/>
      <w:sz w:val="28"/>
      <w:szCs w:val="28"/>
    </w:rPr>
  </w:style>
  <w:style w:type="paragraph" w:styleId="Heading4">
    <w:name w:val="heading 4"/>
    <w:basedOn w:val="normal0"/>
    <w:next w:val="normal0"/>
    <w:rsid w:val="00800A72"/>
    <w:pPr>
      <w:keepNext/>
      <w:keepLines/>
      <w:spacing w:before="280" w:after="80"/>
      <w:contextualSpacing/>
      <w:outlineLvl w:val="3"/>
    </w:pPr>
    <w:rPr>
      <w:color w:val="666666"/>
      <w:sz w:val="24"/>
      <w:szCs w:val="24"/>
    </w:rPr>
  </w:style>
  <w:style w:type="paragraph" w:styleId="Heading5">
    <w:name w:val="heading 5"/>
    <w:basedOn w:val="normal0"/>
    <w:next w:val="normal0"/>
    <w:rsid w:val="00800A72"/>
    <w:pPr>
      <w:keepNext/>
      <w:keepLines/>
      <w:spacing w:before="240" w:after="80"/>
      <w:contextualSpacing/>
      <w:outlineLvl w:val="4"/>
    </w:pPr>
    <w:rPr>
      <w:color w:val="666666"/>
    </w:rPr>
  </w:style>
  <w:style w:type="paragraph" w:styleId="Heading6">
    <w:name w:val="heading 6"/>
    <w:basedOn w:val="normal0"/>
    <w:next w:val="normal0"/>
    <w:rsid w:val="00800A7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0A72"/>
  </w:style>
  <w:style w:type="paragraph" w:styleId="Title">
    <w:name w:val="Title"/>
    <w:basedOn w:val="normal0"/>
    <w:next w:val="normal0"/>
    <w:rsid w:val="00800A72"/>
    <w:pPr>
      <w:keepNext/>
      <w:keepLines/>
      <w:spacing w:after="60"/>
      <w:contextualSpacing/>
    </w:pPr>
    <w:rPr>
      <w:sz w:val="52"/>
      <w:szCs w:val="52"/>
    </w:rPr>
  </w:style>
  <w:style w:type="paragraph" w:styleId="Subtitle">
    <w:name w:val="Subtitle"/>
    <w:basedOn w:val="normal0"/>
    <w:next w:val="normal0"/>
    <w:rsid w:val="00800A72"/>
    <w:pPr>
      <w:keepNext/>
      <w:keepLines/>
      <w:spacing w:after="320"/>
      <w:contextualSpacing/>
    </w:pPr>
    <w:rPr>
      <w:color w:val="666666"/>
      <w:sz w:val="30"/>
      <w:szCs w:val="30"/>
    </w:rPr>
  </w:style>
  <w:style w:type="character" w:styleId="LineNumber">
    <w:name w:val="line number"/>
    <w:basedOn w:val="DefaultParagraphFont"/>
    <w:uiPriority w:val="99"/>
    <w:semiHidden/>
    <w:unhideWhenUsed/>
    <w:rsid w:val="00204E2F"/>
  </w:style>
  <w:style w:type="paragraph" w:styleId="Header">
    <w:name w:val="header"/>
    <w:basedOn w:val="Normal"/>
    <w:link w:val="HeaderChar"/>
    <w:uiPriority w:val="99"/>
    <w:unhideWhenUsed/>
    <w:rsid w:val="00204E2F"/>
    <w:pPr>
      <w:tabs>
        <w:tab w:val="center" w:pos="4680"/>
        <w:tab w:val="right" w:pos="9360"/>
      </w:tabs>
      <w:spacing w:line="240" w:lineRule="auto"/>
    </w:pPr>
  </w:style>
  <w:style w:type="character" w:customStyle="1" w:styleId="HeaderChar">
    <w:name w:val="Header Char"/>
    <w:basedOn w:val="DefaultParagraphFont"/>
    <w:link w:val="Header"/>
    <w:uiPriority w:val="99"/>
    <w:rsid w:val="00204E2F"/>
  </w:style>
  <w:style w:type="paragraph" w:styleId="Footer">
    <w:name w:val="footer"/>
    <w:basedOn w:val="Normal"/>
    <w:link w:val="FooterChar"/>
    <w:uiPriority w:val="99"/>
    <w:unhideWhenUsed/>
    <w:rsid w:val="00204E2F"/>
    <w:pPr>
      <w:tabs>
        <w:tab w:val="center" w:pos="4680"/>
        <w:tab w:val="right" w:pos="9360"/>
      </w:tabs>
      <w:spacing w:line="240" w:lineRule="auto"/>
    </w:pPr>
  </w:style>
  <w:style w:type="character" w:customStyle="1" w:styleId="FooterChar">
    <w:name w:val="Footer Char"/>
    <w:basedOn w:val="DefaultParagraphFont"/>
    <w:link w:val="Footer"/>
    <w:uiPriority w:val="99"/>
    <w:rsid w:val="00204E2F"/>
  </w:style>
  <w:style w:type="character" w:styleId="CommentReference">
    <w:name w:val="annotation reference"/>
    <w:basedOn w:val="DefaultParagraphFont"/>
    <w:uiPriority w:val="99"/>
    <w:semiHidden/>
    <w:unhideWhenUsed/>
    <w:rsid w:val="00944C14"/>
    <w:rPr>
      <w:sz w:val="16"/>
      <w:szCs w:val="16"/>
    </w:rPr>
  </w:style>
  <w:style w:type="paragraph" w:styleId="CommentText">
    <w:name w:val="annotation text"/>
    <w:basedOn w:val="Normal"/>
    <w:link w:val="CommentTextChar"/>
    <w:uiPriority w:val="99"/>
    <w:semiHidden/>
    <w:unhideWhenUsed/>
    <w:rsid w:val="00944C14"/>
    <w:pPr>
      <w:spacing w:line="240" w:lineRule="auto"/>
    </w:pPr>
    <w:rPr>
      <w:sz w:val="20"/>
      <w:szCs w:val="20"/>
    </w:rPr>
  </w:style>
  <w:style w:type="character" w:customStyle="1" w:styleId="CommentTextChar">
    <w:name w:val="Comment Text Char"/>
    <w:basedOn w:val="DefaultParagraphFont"/>
    <w:link w:val="CommentText"/>
    <w:uiPriority w:val="99"/>
    <w:semiHidden/>
    <w:rsid w:val="00944C14"/>
    <w:rPr>
      <w:sz w:val="20"/>
      <w:szCs w:val="20"/>
    </w:rPr>
  </w:style>
  <w:style w:type="paragraph" w:styleId="CommentSubject">
    <w:name w:val="annotation subject"/>
    <w:basedOn w:val="CommentText"/>
    <w:next w:val="CommentText"/>
    <w:link w:val="CommentSubjectChar"/>
    <w:uiPriority w:val="99"/>
    <w:semiHidden/>
    <w:unhideWhenUsed/>
    <w:rsid w:val="00944C14"/>
    <w:rPr>
      <w:b/>
      <w:bCs/>
    </w:rPr>
  </w:style>
  <w:style w:type="character" w:customStyle="1" w:styleId="CommentSubjectChar">
    <w:name w:val="Comment Subject Char"/>
    <w:basedOn w:val="CommentTextChar"/>
    <w:link w:val="CommentSubject"/>
    <w:uiPriority w:val="99"/>
    <w:semiHidden/>
    <w:rsid w:val="00944C14"/>
    <w:rPr>
      <w:b/>
      <w:bCs/>
      <w:sz w:val="20"/>
      <w:szCs w:val="20"/>
    </w:rPr>
  </w:style>
  <w:style w:type="paragraph" w:styleId="Revision">
    <w:name w:val="Revision"/>
    <w:hidden/>
    <w:uiPriority w:val="99"/>
    <w:semiHidden/>
    <w:rsid w:val="00944C14"/>
    <w:pPr>
      <w:spacing w:line="240" w:lineRule="auto"/>
    </w:pPr>
  </w:style>
  <w:style w:type="paragraph" w:styleId="BalloonText">
    <w:name w:val="Balloon Text"/>
    <w:basedOn w:val="Normal"/>
    <w:link w:val="BalloonTextChar"/>
    <w:uiPriority w:val="99"/>
    <w:semiHidden/>
    <w:unhideWhenUsed/>
    <w:rsid w:val="00944C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14"/>
    <w:rPr>
      <w:rFonts w:ascii="Tahoma" w:hAnsi="Tahoma" w:cs="Tahoma"/>
      <w:sz w:val="16"/>
      <w:szCs w:val="16"/>
    </w:rPr>
  </w:style>
  <w:style w:type="paragraph" w:customStyle="1" w:styleId="Body">
    <w:name w:val="Body"/>
    <w:rsid w:val="006F4C91"/>
    <w:pPr>
      <w:pBdr>
        <w:top w:val="nil"/>
        <w:left w:val="nil"/>
        <w:bottom w:val="nil"/>
        <w:right w:val="nil"/>
        <w:between w:val="nil"/>
        <w:bar w:val="nil"/>
      </w:pBdr>
      <w:spacing w:line="240" w:lineRule="auto"/>
    </w:pPr>
    <w:rPr>
      <w:rFonts w:ascii="Helvetica" w:eastAsia="Arial Unicode MS" w:hAnsi="Helvetica" w:cs="Arial Unicode MS"/>
      <w:bdr w:val="nil"/>
    </w:rPr>
  </w:style>
  <w:style w:type="numbering" w:customStyle="1" w:styleId="Numbered">
    <w:name w:val="Numbered"/>
    <w:rsid w:val="006F4C91"/>
    <w:pPr>
      <w:numPr>
        <w:numId w:val="1"/>
      </w:numPr>
    </w:pPr>
  </w:style>
  <w:style w:type="paragraph" w:styleId="z-TopofForm">
    <w:name w:val="HTML Top of Form"/>
    <w:basedOn w:val="Normal"/>
    <w:next w:val="Normal"/>
    <w:link w:val="z-TopofFormChar"/>
    <w:hidden/>
    <w:uiPriority w:val="99"/>
    <w:semiHidden/>
    <w:unhideWhenUsed/>
    <w:rsid w:val="00AF249C"/>
    <w:pPr>
      <w:pBdr>
        <w:bottom w:val="single" w:sz="6" w:space="1" w:color="auto"/>
      </w:pBdr>
      <w:spacing w:line="240" w:lineRule="auto"/>
      <w:jc w:val="center"/>
    </w:pPr>
    <w:rPr>
      <w:vanish/>
      <w:color w:val="auto"/>
      <w:sz w:val="16"/>
      <w:szCs w:val="16"/>
    </w:rPr>
  </w:style>
  <w:style w:type="character" w:customStyle="1" w:styleId="z-TopofFormChar">
    <w:name w:val="z-Top of Form Char"/>
    <w:basedOn w:val="DefaultParagraphFont"/>
    <w:link w:val="z-TopofForm"/>
    <w:uiPriority w:val="99"/>
    <w:semiHidden/>
    <w:rsid w:val="00AF249C"/>
    <w:rPr>
      <w:vanish/>
      <w:color w:val="auto"/>
      <w:sz w:val="16"/>
      <w:szCs w:val="16"/>
    </w:rPr>
  </w:style>
  <w:style w:type="character" w:customStyle="1" w:styleId="apple-converted-space">
    <w:name w:val="apple-converted-space"/>
    <w:basedOn w:val="DefaultParagraphFont"/>
    <w:rsid w:val="00AF249C"/>
  </w:style>
  <w:style w:type="paragraph" w:styleId="NormalWeb">
    <w:name w:val="Normal (Web)"/>
    <w:basedOn w:val="Normal"/>
    <w:uiPriority w:val="99"/>
    <w:semiHidden/>
    <w:unhideWhenUsed/>
    <w:rsid w:val="00AF249C"/>
    <w:pPr>
      <w:spacing w:before="100" w:beforeAutospacing="1" w:after="100" w:afterAutospacing="1" w:line="240" w:lineRule="auto"/>
    </w:pPr>
    <w:rPr>
      <w:rFonts w:ascii="Times" w:hAnsi="Times" w:cs="Times New Roman"/>
      <w:color w:val="auto"/>
      <w:sz w:val="20"/>
      <w:szCs w:val="20"/>
    </w:rPr>
  </w:style>
  <w:style w:type="paragraph" w:styleId="z-BottomofForm">
    <w:name w:val="HTML Bottom of Form"/>
    <w:basedOn w:val="Normal"/>
    <w:next w:val="Normal"/>
    <w:link w:val="z-BottomofFormChar"/>
    <w:hidden/>
    <w:uiPriority w:val="99"/>
    <w:semiHidden/>
    <w:unhideWhenUsed/>
    <w:rsid w:val="00AF249C"/>
    <w:pPr>
      <w:pBdr>
        <w:top w:val="single" w:sz="6" w:space="1" w:color="auto"/>
      </w:pBdr>
      <w:spacing w:line="240" w:lineRule="auto"/>
      <w:jc w:val="center"/>
    </w:pPr>
    <w:rPr>
      <w:vanish/>
      <w:color w:val="auto"/>
      <w:sz w:val="16"/>
      <w:szCs w:val="16"/>
    </w:rPr>
  </w:style>
  <w:style w:type="character" w:customStyle="1" w:styleId="z-BottomofFormChar">
    <w:name w:val="z-Bottom of Form Char"/>
    <w:basedOn w:val="DefaultParagraphFont"/>
    <w:link w:val="z-BottomofForm"/>
    <w:uiPriority w:val="99"/>
    <w:semiHidden/>
    <w:rsid w:val="00AF249C"/>
    <w:rPr>
      <w:vanish/>
      <w:color w:val="auto"/>
      <w:sz w:val="16"/>
      <w:szCs w:val="16"/>
    </w:rPr>
  </w:style>
  <w:style w:type="character" w:styleId="Hyperlink">
    <w:name w:val="Hyperlink"/>
    <w:basedOn w:val="DefaultParagraphFont"/>
    <w:uiPriority w:val="99"/>
    <w:unhideWhenUsed/>
    <w:rsid w:val="00AF249C"/>
    <w:rPr>
      <w:color w:val="0000FF"/>
      <w:u w:val="single"/>
    </w:rPr>
  </w:style>
  <w:style w:type="character" w:customStyle="1" w:styleId="Heading1Char">
    <w:name w:val="Heading 1 Char"/>
    <w:basedOn w:val="DefaultParagraphFont"/>
    <w:link w:val="Heading1"/>
    <w:uiPriority w:val="9"/>
    <w:rsid w:val="00B32F00"/>
    <w:rPr>
      <w:sz w:val="40"/>
      <w:szCs w:val="40"/>
    </w:rPr>
  </w:style>
  <w:style w:type="character" w:styleId="PlaceholderText">
    <w:name w:val="Placeholder Text"/>
    <w:basedOn w:val="DefaultParagraphFont"/>
    <w:uiPriority w:val="99"/>
    <w:semiHidden/>
    <w:rsid w:val="00A104BB"/>
    <w:rPr>
      <w:color w:val="808080"/>
    </w:rPr>
  </w:style>
  <w:style w:type="paragraph" w:customStyle="1" w:styleId="EndNoteBibliography">
    <w:name w:val="EndNote Bibliography"/>
    <w:basedOn w:val="Normal"/>
    <w:rsid w:val="00AF2CBF"/>
    <w:pPr>
      <w:spacing w:line="240" w:lineRule="auto"/>
      <w:jc w:val="both"/>
    </w:pPr>
    <w:rPr>
      <w:rFonts w:ascii="Cambria" w:eastAsiaTheme="minorEastAsia" w:hAnsi="Cambria" w:cstheme="minorBid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5551">
      <w:bodyDiv w:val="1"/>
      <w:marLeft w:val="0"/>
      <w:marRight w:val="0"/>
      <w:marTop w:val="0"/>
      <w:marBottom w:val="0"/>
      <w:divBdr>
        <w:top w:val="none" w:sz="0" w:space="0" w:color="auto"/>
        <w:left w:val="none" w:sz="0" w:space="0" w:color="auto"/>
        <w:bottom w:val="none" w:sz="0" w:space="0" w:color="auto"/>
        <w:right w:val="none" w:sz="0" w:space="0" w:color="auto"/>
      </w:divBdr>
    </w:div>
    <w:div w:id="264851781">
      <w:bodyDiv w:val="1"/>
      <w:marLeft w:val="0"/>
      <w:marRight w:val="0"/>
      <w:marTop w:val="0"/>
      <w:marBottom w:val="0"/>
      <w:divBdr>
        <w:top w:val="none" w:sz="0" w:space="0" w:color="auto"/>
        <w:left w:val="none" w:sz="0" w:space="0" w:color="auto"/>
        <w:bottom w:val="none" w:sz="0" w:space="0" w:color="auto"/>
        <w:right w:val="none" w:sz="0" w:space="0" w:color="auto"/>
      </w:divBdr>
    </w:div>
    <w:div w:id="541136976">
      <w:bodyDiv w:val="1"/>
      <w:marLeft w:val="0"/>
      <w:marRight w:val="0"/>
      <w:marTop w:val="0"/>
      <w:marBottom w:val="0"/>
      <w:divBdr>
        <w:top w:val="none" w:sz="0" w:space="0" w:color="auto"/>
        <w:left w:val="none" w:sz="0" w:space="0" w:color="auto"/>
        <w:bottom w:val="none" w:sz="0" w:space="0" w:color="auto"/>
        <w:right w:val="none" w:sz="0" w:space="0" w:color="auto"/>
      </w:divBdr>
    </w:div>
    <w:div w:id="648171373">
      <w:bodyDiv w:val="1"/>
      <w:marLeft w:val="0"/>
      <w:marRight w:val="0"/>
      <w:marTop w:val="0"/>
      <w:marBottom w:val="0"/>
      <w:divBdr>
        <w:top w:val="none" w:sz="0" w:space="0" w:color="auto"/>
        <w:left w:val="none" w:sz="0" w:space="0" w:color="auto"/>
        <w:bottom w:val="none" w:sz="0" w:space="0" w:color="auto"/>
        <w:right w:val="none" w:sz="0" w:space="0" w:color="auto"/>
      </w:divBdr>
      <w:divsChild>
        <w:div w:id="997345106">
          <w:marLeft w:val="0"/>
          <w:marRight w:val="0"/>
          <w:marTop w:val="0"/>
          <w:marBottom w:val="0"/>
          <w:divBdr>
            <w:top w:val="none" w:sz="0" w:space="0" w:color="auto"/>
            <w:left w:val="none" w:sz="0" w:space="0" w:color="auto"/>
            <w:bottom w:val="none" w:sz="0" w:space="0" w:color="auto"/>
            <w:right w:val="none" w:sz="0" w:space="0" w:color="auto"/>
          </w:divBdr>
        </w:div>
      </w:divsChild>
    </w:div>
    <w:div w:id="667712366">
      <w:bodyDiv w:val="1"/>
      <w:marLeft w:val="0"/>
      <w:marRight w:val="0"/>
      <w:marTop w:val="0"/>
      <w:marBottom w:val="0"/>
      <w:divBdr>
        <w:top w:val="none" w:sz="0" w:space="0" w:color="auto"/>
        <w:left w:val="none" w:sz="0" w:space="0" w:color="auto"/>
        <w:bottom w:val="none" w:sz="0" w:space="0" w:color="auto"/>
        <w:right w:val="none" w:sz="0" w:space="0" w:color="auto"/>
      </w:divBdr>
    </w:div>
    <w:div w:id="823349341">
      <w:bodyDiv w:val="1"/>
      <w:marLeft w:val="0"/>
      <w:marRight w:val="0"/>
      <w:marTop w:val="0"/>
      <w:marBottom w:val="0"/>
      <w:divBdr>
        <w:top w:val="none" w:sz="0" w:space="0" w:color="auto"/>
        <w:left w:val="none" w:sz="0" w:space="0" w:color="auto"/>
        <w:bottom w:val="none" w:sz="0" w:space="0" w:color="auto"/>
        <w:right w:val="none" w:sz="0" w:space="0" w:color="auto"/>
      </w:divBdr>
    </w:div>
    <w:div w:id="836769117">
      <w:bodyDiv w:val="1"/>
      <w:marLeft w:val="0"/>
      <w:marRight w:val="0"/>
      <w:marTop w:val="0"/>
      <w:marBottom w:val="0"/>
      <w:divBdr>
        <w:top w:val="none" w:sz="0" w:space="0" w:color="auto"/>
        <w:left w:val="none" w:sz="0" w:space="0" w:color="auto"/>
        <w:bottom w:val="none" w:sz="0" w:space="0" w:color="auto"/>
        <w:right w:val="none" w:sz="0" w:space="0" w:color="auto"/>
      </w:divBdr>
      <w:divsChild>
        <w:div w:id="1209301165">
          <w:marLeft w:val="0"/>
          <w:marRight w:val="0"/>
          <w:marTop w:val="0"/>
          <w:marBottom w:val="0"/>
          <w:divBdr>
            <w:top w:val="none" w:sz="0" w:space="0" w:color="auto"/>
            <w:left w:val="none" w:sz="0" w:space="0" w:color="auto"/>
            <w:bottom w:val="none" w:sz="0" w:space="0" w:color="auto"/>
            <w:right w:val="none" w:sz="0" w:space="0" w:color="auto"/>
          </w:divBdr>
        </w:div>
      </w:divsChild>
    </w:div>
    <w:div w:id="893780315">
      <w:bodyDiv w:val="1"/>
      <w:marLeft w:val="0"/>
      <w:marRight w:val="0"/>
      <w:marTop w:val="0"/>
      <w:marBottom w:val="0"/>
      <w:divBdr>
        <w:top w:val="none" w:sz="0" w:space="0" w:color="auto"/>
        <w:left w:val="none" w:sz="0" w:space="0" w:color="auto"/>
        <w:bottom w:val="none" w:sz="0" w:space="0" w:color="auto"/>
        <w:right w:val="none" w:sz="0" w:space="0" w:color="auto"/>
      </w:divBdr>
    </w:div>
    <w:div w:id="13563469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c-stan.org" TargetMode="External"/><Relationship Id="rId10" Type="http://schemas.openxmlformats.org/officeDocument/2006/relationships/hyperlink" Target="https://github.com/xulong82/bayes.gl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21BD4-2046-3047-AEF7-4BA96AA38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23</Pages>
  <Words>6996</Words>
  <Characters>39879</Characters>
  <Application>Microsoft Macintosh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46782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Carter</dc:creator>
  <cp:lastModifiedBy>Xulong Wang</cp:lastModifiedBy>
  <cp:revision>27</cp:revision>
  <dcterms:created xsi:type="dcterms:W3CDTF">2016-09-01T12:14:00Z</dcterms:created>
  <dcterms:modified xsi:type="dcterms:W3CDTF">2016-12-25T16:16:00Z</dcterms:modified>
</cp:coreProperties>
</file>